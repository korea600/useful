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99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62"/>
      </w:tblGrid>
      <w:tr w:rsidR="00AF2BFA" w:rsidRPr="00EC47B6" w:rsidTr="00903125">
        <w:trPr>
          <w:trHeight w:val="557"/>
          <w:jc w:val="center"/>
        </w:trPr>
        <w:tc>
          <w:tcPr>
            <w:tcW w:w="9469" w:type="dxa"/>
            <w:shd w:val="clear" w:color="auto" w:fill="DEEAF6"/>
            <w:vAlign w:val="center"/>
          </w:tcPr>
          <w:p w:rsidR="00AF2BFA" w:rsidRPr="000A4AA3" w:rsidRDefault="004B6DCA" w:rsidP="00903125">
            <w:pPr>
              <w:spacing w:line="360" w:lineRule="exact"/>
              <w:jc w:val="center"/>
              <w:rPr>
                <w:rFonts w:ascii="HY헤드라인M" w:eastAsia="HY헤드라인M" w:hAnsi="굴림" w:hint="eastAsia"/>
                <w:b/>
                <w:bCs/>
                <w:color w:val="000000"/>
                <w:sz w:val="36"/>
                <w:szCs w:val="38"/>
              </w:rPr>
            </w:pPr>
            <w:bookmarkStart w:id="0" w:name="_GoBack"/>
            <w:r w:rsidRPr="000A4AA3">
              <w:rPr>
                <w:rFonts w:ascii="HY헤드라인M" w:eastAsia="HY헤드라인M" w:hAnsi="굴림" w:hint="eastAsia"/>
                <w:b/>
                <w:bCs/>
              </w:rPr>
              <w:br w:type="page"/>
            </w:r>
            <w:r w:rsidRPr="000A4AA3">
              <w:rPr>
                <w:rFonts w:ascii="HY헤드라인M" w:eastAsia="HY헤드라인M" w:hint="eastAsia"/>
                <w:b/>
                <w:color w:val="000000"/>
                <w:sz w:val="22"/>
              </w:rPr>
              <w:br w:type="page"/>
            </w:r>
            <w:r w:rsidRPr="000A4AA3">
              <w:rPr>
                <w:rFonts w:ascii="HY헤드라인M" w:eastAsia="HY헤드라인M" w:hAnsi="돋움" w:hint="eastAsia"/>
                <w:b/>
                <w:bCs/>
                <w:color w:val="000000"/>
                <w:sz w:val="36"/>
                <w:szCs w:val="38"/>
              </w:rPr>
              <w:t>『</w:t>
            </w:r>
            <w:r w:rsidR="00903125" w:rsidRPr="000A4AA3">
              <w:rPr>
                <w:rFonts w:ascii="HY헤드라인M" w:eastAsia="HY헤드라인M" w:hAnsi="돋움" w:hint="eastAsia"/>
                <w:b/>
                <w:bCs/>
                <w:color w:val="000000"/>
                <w:sz w:val="36"/>
                <w:szCs w:val="38"/>
              </w:rPr>
              <w:t>제</w:t>
            </w:r>
            <w:ins w:id="1" w:author="Registered User" w:date="2016-08-05T16:50:00Z">
              <w:r w:rsidR="00E556A0">
                <w:rPr>
                  <w:rFonts w:ascii="HY헤드라인M" w:eastAsia="HY헤드라인M" w:hAnsi="돋움"/>
                  <w:b/>
                  <w:bCs/>
                  <w:color w:val="000000"/>
                  <w:sz w:val="36"/>
                  <w:szCs w:val="38"/>
                </w:rPr>
                <w:t>2</w:t>
              </w:r>
            </w:ins>
            <w:del w:id="2" w:author="Registered User" w:date="2016-08-05T16:50:00Z">
              <w:r w:rsidR="00903125" w:rsidRPr="000A4AA3" w:rsidDel="00E556A0">
                <w:rPr>
                  <w:rFonts w:ascii="HY헤드라인M" w:eastAsia="HY헤드라인M" w:hAnsi="돋움" w:hint="eastAsia"/>
                  <w:b/>
                  <w:bCs/>
                  <w:color w:val="000000"/>
                  <w:sz w:val="36"/>
                  <w:szCs w:val="38"/>
                </w:rPr>
                <w:delText>1</w:delText>
              </w:r>
            </w:del>
            <w:r w:rsidR="00903125" w:rsidRPr="000A4AA3">
              <w:rPr>
                <w:rFonts w:ascii="HY헤드라인M" w:eastAsia="HY헤드라인M" w:hAnsi="돋움" w:hint="eastAsia"/>
                <w:b/>
                <w:bCs/>
                <w:color w:val="000000"/>
                <w:sz w:val="36"/>
                <w:szCs w:val="38"/>
              </w:rPr>
              <w:t>회 KOSTA 소프트웨어 경진대회</w:t>
            </w:r>
            <w:r w:rsidRPr="000A4AA3">
              <w:rPr>
                <w:rFonts w:ascii="HY헤드라인M" w:eastAsia="HY헤드라인M" w:hAnsi="돋움" w:hint="eastAsia"/>
                <w:b/>
                <w:bCs/>
                <w:color w:val="000000"/>
                <w:sz w:val="36"/>
                <w:szCs w:val="38"/>
              </w:rPr>
              <w:t>』</w:t>
            </w:r>
            <w:r w:rsidRPr="000A4AA3">
              <w:rPr>
                <w:rFonts w:ascii="HY헤드라인M" w:eastAsia="HY헤드라인M" w:hAnsi="굴림" w:hint="eastAsia"/>
                <w:b/>
                <w:bCs/>
                <w:color w:val="000000"/>
                <w:sz w:val="36"/>
                <w:szCs w:val="38"/>
              </w:rPr>
              <w:t>참가신청서</w:t>
            </w:r>
          </w:p>
        </w:tc>
      </w:tr>
      <w:bookmarkEnd w:id="0"/>
    </w:tbl>
    <w:p w:rsidR="00AF2BFA" w:rsidRPr="00000BE1" w:rsidRDefault="00AF2BFA" w:rsidP="00AF2BFA">
      <w:pPr>
        <w:rPr>
          <w:vanish/>
        </w:rPr>
      </w:pPr>
    </w:p>
    <w:p w:rsidR="00AF2BFA" w:rsidRPr="007F0306" w:rsidRDefault="00AF2BFA" w:rsidP="00AF2BFA">
      <w:pPr>
        <w:spacing w:line="180" w:lineRule="exact"/>
        <w:rPr>
          <w:rFonts w:hint="eastAsia"/>
          <w:color w:val="000000"/>
          <w:sz w:val="22"/>
        </w:rPr>
      </w:pPr>
    </w:p>
    <w:p w:rsidR="00AF2BFA" w:rsidRDefault="00AF2BFA" w:rsidP="00AF2BFA">
      <w:pPr>
        <w:spacing w:line="180" w:lineRule="exact"/>
        <w:rPr>
          <w:vanish/>
          <w:color w:val="000000"/>
          <w:sz w:val="22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0"/>
        <w:gridCol w:w="2696"/>
        <w:gridCol w:w="1274"/>
        <w:gridCol w:w="3792"/>
        <w:tblGridChange w:id="3">
          <w:tblGrid>
            <w:gridCol w:w="3"/>
            <w:gridCol w:w="1697"/>
            <w:gridCol w:w="3"/>
            <w:gridCol w:w="2696"/>
            <w:gridCol w:w="1274"/>
            <w:gridCol w:w="3792"/>
            <w:gridCol w:w="4"/>
          </w:tblGrid>
        </w:tblGridChange>
      </w:tblGrid>
      <w:tr w:rsidR="00AF2BFA" w:rsidTr="00B445A5">
        <w:trPr>
          <w:cantSplit/>
          <w:trHeight w:val="415"/>
          <w:jc w:val="center"/>
        </w:trPr>
        <w:tc>
          <w:tcPr>
            <w:tcW w:w="17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vAlign w:val="center"/>
          </w:tcPr>
          <w:p w:rsidR="00AF2BFA" w:rsidRPr="00903125" w:rsidRDefault="00AF2BFA" w:rsidP="00903125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r w:rsidRPr="00903125"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신청인</w:t>
            </w:r>
          </w:p>
        </w:tc>
        <w:tc>
          <w:tcPr>
            <w:tcW w:w="26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F2BFA" w:rsidRPr="00903125" w:rsidRDefault="00D56E95" w:rsidP="00D56E95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color w:val="000000"/>
                <w:szCs w:val="22"/>
              </w:rPr>
              <w:pPrChange w:id="4" w:author="DaewonLee" w:date="2016-12-15T13:51:00Z">
                <w:pPr>
                  <w:snapToGrid w:val="0"/>
                  <w:spacing w:line="200" w:lineRule="atLeast"/>
                </w:pPr>
              </w:pPrChange>
            </w:pPr>
            <w:ins w:id="5" w:author="DaewonLee" w:date="2016-12-15T13:51:00Z">
              <w:r>
                <w:rPr>
                  <w:rFonts w:ascii="굴림" w:eastAsia="굴림" w:hAnsi="굴림" w:hint="eastAsia"/>
                  <w:b/>
                  <w:color w:val="000000"/>
                  <w:szCs w:val="22"/>
                </w:rPr>
                <w:t>채효원</w:t>
              </w:r>
            </w:ins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vAlign w:val="center"/>
          </w:tcPr>
          <w:p w:rsidR="00AF2BFA" w:rsidRPr="00903125" w:rsidRDefault="00AF2BFA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color w:val="000000"/>
                <w:sz w:val="22"/>
                <w:szCs w:val="22"/>
              </w:rPr>
            </w:pPr>
            <w:r w:rsidRPr="00903125">
              <w:rPr>
                <w:rFonts w:ascii="굴림" w:eastAsia="굴림" w:hAnsi="굴림" w:hint="eastAsia"/>
                <w:b/>
                <w:color w:val="000000"/>
                <w:sz w:val="22"/>
                <w:szCs w:val="22"/>
              </w:rPr>
              <w:t>E-mail</w:t>
            </w: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F2BFA" w:rsidRPr="00903125" w:rsidRDefault="00AF2BFA" w:rsidP="007809D8">
            <w:pPr>
              <w:snapToGrid w:val="0"/>
              <w:spacing w:line="200" w:lineRule="atLeast"/>
              <w:rPr>
                <w:rFonts w:ascii="굴림" w:eastAsia="굴림" w:hAnsi="굴림"/>
                <w:color w:val="000000"/>
                <w:szCs w:val="22"/>
              </w:rPr>
            </w:pPr>
          </w:p>
        </w:tc>
      </w:tr>
      <w:tr w:rsidR="00AF2BFA" w:rsidTr="00B445A5">
        <w:trPr>
          <w:cantSplit/>
          <w:trHeight w:val="404"/>
          <w:jc w:val="center"/>
        </w:trPr>
        <w:tc>
          <w:tcPr>
            <w:tcW w:w="17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vAlign w:val="center"/>
          </w:tcPr>
          <w:p w:rsidR="00AF2BFA" w:rsidRPr="00903125" w:rsidRDefault="00AF2BFA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9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F2BFA" w:rsidRPr="00903125" w:rsidRDefault="00AF2BFA" w:rsidP="007809D8">
            <w:pPr>
              <w:snapToGrid w:val="0"/>
              <w:spacing w:line="200" w:lineRule="atLeast"/>
              <w:rPr>
                <w:rFonts w:ascii="굴림" w:eastAsia="굴림" w:hAnsi="굴림"/>
                <w:b/>
                <w:color w:val="000000"/>
                <w:szCs w:val="22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vAlign w:val="center"/>
          </w:tcPr>
          <w:p w:rsidR="00AF2BFA" w:rsidRPr="00903125" w:rsidRDefault="00AF2BFA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color w:val="000000"/>
                <w:sz w:val="22"/>
                <w:szCs w:val="22"/>
              </w:rPr>
            </w:pPr>
            <w:r w:rsidRPr="00903125">
              <w:rPr>
                <w:rFonts w:ascii="굴림" w:eastAsia="굴림" w:hAnsi="굴림" w:hint="eastAsia"/>
                <w:b/>
                <w:color w:val="000000"/>
                <w:sz w:val="22"/>
                <w:szCs w:val="22"/>
              </w:rPr>
              <w:t>휴대폰</w:t>
            </w: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F2BFA" w:rsidRPr="00903125" w:rsidRDefault="00D56E95" w:rsidP="00D56E95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color w:val="000000"/>
                <w:szCs w:val="22"/>
              </w:rPr>
              <w:pPrChange w:id="6" w:author="DaewonLee" w:date="2016-12-15T13:51:00Z">
                <w:pPr>
                  <w:snapToGrid w:val="0"/>
                  <w:spacing w:line="200" w:lineRule="atLeast"/>
                </w:pPr>
              </w:pPrChange>
            </w:pPr>
            <w:ins w:id="7" w:author="DaewonLee" w:date="2016-12-15T13:51:00Z">
              <w:r>
                <w:rPr>
                  <w:rFonts w:ascii="굴림" w:eastAsia="굴림" w:hAnsi="굴림" w:hint="eastAsia"/>
                  <w:b/>
                  <w:bCs/>
                  <w:color w:val="000000"/>
                  <w:sz w:val="22"/>
                  <w:szCs w:val="22"/>
                </w:rPr>
                <w:t>010-7393-1976</w:t>
              </w:r>
            </w:ins>
          </w:p>
        </w:tc>
      </w:tr>
      <w:tr w:rsidR="00AF2BFA" w:rsidTr="00B445A5">
        <w:trPr>
          <w:trHeight w:val="438"/>
          <w:jc w:val="center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vAlign w:val="center"/>
          </w:tcPr>
          <w:p w:rsidR="00AF2BFA" w:rsidRPr="00903125" w:rsidRDefault="00AF2BFA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r w:rsidRPr="00903125"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과정</w:t>
            </w:r>
            <w:r w:rsidR="00556388"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구분</w:t>
            </w:r>
          </w:p>
        </w:tc>
        <w:tc>
          <w:tcPr>
            <w:tcW w:w="77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F2BFA" w:rsidRPr="007D571A" w:rsidRDefault="00E311A6" w:rsidP="00896A9F">
            <w:pPr>
              <w:ind w:firstLineChars="100" w:firstLine="220"/>
              <w:rPr>
                <w:rFonts w:ascii="굴림" w:eastAsia="굴림" w:hAnsi="굴림"/>
                <w:color w:val="000000"/>
                <w:sz w:val="22"/>
                <w:szCs w:val="22"/>
              </w:rPr>
              <w:pPrChange w:id="8" w:author="Registered User" w:date="2016-08-06T11:29:00Z">
                <w:pPr>
                  <w:snapToGrid w:val="0"/>
                  <w:spacing w:line="200" w:lineRule="atLeast"/>
                  <w:ind w:firstLineChars="100" w:firstLine="200"/>
                  <w:jc w:val="left"/>
                </w:pPr>
              </w:pPrChange>
            </w:pPr>
            <w:ins w:id="9" w:author="Registered User" w:date="2016-08-05T17:43:00Z">
              <w:r w:rsidRPr="00083BB8">
                <w:rPr>
                  <w:rFonts w:ascii="Segoe UI Symbol" w:eastAsia="굴림" w:hAnsi="Segoe UI Symbol" w:cs="Segoe UI Symbol"/>
                  <w:sz w:val="22"/>
                  <w:szCs w:val="22"/>
                  <w:rPrChange w:id="10" w:author="윤영석" w:date="2016-08-25T09:51:00Z">
                    <w:rPr>
                      <w:rFonts w:ascii="Segoe UI Symbol" w:hAnsi="Segoe UI Symbol" w:cs="Segoe UI Symbol"/>
                    </w:rPr>
                  </w:rPrChange>
                </w:rPr>
                <w:t>☑</w:t>
              </w:r>
              <w:r w:rsidRPr="00083BB8">
                <w:rPr>
                  <w:rFonts w:ascii="굴림" w:eastAsia="굴림" w:hAnsi="굴림" w:cs="Segoe UI Symbol"/>
                  <w:sz w:val="22"/>
                  <w:szCs w:val="22"/>
                  <w:rPrChange w:id="11" w:author="윤영석" w:date="2016-08-25T09:51:00Z">
                    <w:rPr>
                      <w:rFonts w:ascii="Segoe UI Symbol" w:hAnsi="Segoe UI Symbol" w:cs="Segoe UI Symbol"/>
                    </w:rPr>
                  </w:rPrChange>
                </w:rPr>
                <w:t xml:space="preserve"> </w:t>
              </w:r>
            </w:ins>
            <w:del w:id="12" w:author="Registered User" w:date="2016-08-05T17:43:00Z">
              <w:r w:rsidR="00AF2BFA" w:rsidRPr="00083BB8" w:rsidDel="00E311A6">
                <w:rPr>
                  <w:rFonts w:ascii="굴림" w:eastAsia="굴림" w:hAnsi="굴림" w:hint="eastAsia"/>
                  <w:sz w:val="22"/>
                  <w:szCs w:val="22"/>
                  <w:rPrChange w:id="13" w:author="윤영석" w:date="2016-08-25T09:51:00Z">
                    <w:rPr>
                      <w:rFonts w:hint="eastAsia"/>
                    </w:rPr>
                  </w:rPrChange>
                </w:rPr>
                <w:delText xml:space="preserve">□ </w:delText>
              </w:r>
            </w:del>
            <w:r w:rsidR="007A3F07" w:rsidRPr="00083BB8">
              <w:rPr>
                <w:rFonts w:ascii="굴림" w:eastAsia="굴림" w:hAnsi="굴림" w:hint="eastAsia"/>
                <w:sz w:val="22"/>
                <w:szCs w:val="22"/>
                <w:rPrChange w:id="14" w:author="윤영석" w:date="2016-08-25T09:51:00Z">
                  <w:rPr>
                    <w:rFonts w:hint="eastAsia"/>
                  </w:rPr>
                </w:rPrChange>
              </w:rPr>
              <w:t>컨소시엄</w:t>
            </w:r>
            <w:r w:rsidR="00AF2BFA" w:rsidRPr="00083BB8">
              <w:rPr>
                <w:rFonts w:ascii="굴림" w:eastAsia="굴림" w:hAnsi="굴림" w:hint="eastAsia"/>
                <w:sz w:val="22"/>
                <w:szCs w:val="22"/>
                <w:rPrChange w:id="15" w:author="윤영석" w:date="2016-08-25T09:51:00Z">
                  <w:rPr>
                    <w:rFonts w:hint="eastAsia"/>
                  </w:rPr>
                </w:rPrChange>
              </w:rPr>
              <w:t>채용예정자</w:t>
            </w:r>
            <w:del w:id="16" w:author="Registered User" w:date="2016-08-05T17:01:00Z">
              <w:r w:rsidR="00AF2BFA" w:rsidRPr="00083BB8" w:rsidDel="00E556A0">
                <w:rPr>
                  <w:rFonts w:ascii="굴림" w:eastAsia="굴림" w:hAnsi="굴림" w:hint="eastAsia"/>
                  <w:sz w:val="22"/>
                  <w:szCs w:val="22"/>
                  <w:rPrChange w:id="17" w:author="윤영석" w:date="2016-08-25T09:51:00Z">
                    <w:rPr>
                      <w:rFonts w:hint="eastAsia"/>
                    </w:rPr>
                  </w:rPrChange>
                </w:rPr>
                <w:delText xml:space="preserve"> </w:delText>
              </w:r>
              <w:r w:rsidR="007A3F07" w:rsidRPr="00083BB8" w:rsidDel="00E556A0">
                <w:rPr>
                  <w:rFonts w:ascii="굴림" w:eastAsia="굴림" w:hAnsi="굴림"/>
                  <w:sz w:val="22"/>
                  <w:szCs w:val="22"/>
                  <w:rPrChange w:id="18" w:author="윤영석" w:date="2016-08-25T09:51:00Z">
                    <w:rPr/>
                  </w:rPrChange>
                </w:rPr>
                <w:delText xml:space="preserve">      </w:delText>
              </w:r>
              <w:r w:rsidR="00AF2BFA" w:rsidRPr="00083BB8" w:rsidDel="00E556A0">
                <w:rPr>
                  <w:rFonts w:ascii="굴림" w:eastAsia="굴림" w:hAnsi="굴림" w:hint="eastAsia"/>
                  <w:sz w:val="22"/>
                  <w:szCs w:val="22"/>
                  <w:rPrChange w:id="19" w:author="윤영석" w:date="2016-08-25T09:51:00Z">
                    <w:rPr>
                      <w:rFonts w:hint="eastAsia"/>
                    </w:rPr>
                  </w:rPrChange>
                </w:rPr>
                <w:delText>□ 청년취업</w:delText>
              </w:r>
              <w:r w:rsidR="007A3F07" w:rsidRPr="00083BB8" w:rsidDel="00E556A0">
                <w:rPr>
                  <w:rFonts w:ascii="굴림" w:eastAsia="굴림" w:hAnsi="굴림" w:hint="eastAsia"/>
                  <w:sz w:val="22"/>
                  <w:szCs w:val="22"/>
                  <w:rPrChange w:id="20" w:author="윤영석" w:date="2016-08-25T09:51:00Z">
                    <w:rPr>
                      <w:rFonts w:hint="eastAsia"/>
                    </w:rPr>
                  </w:rPrChange>
                </w:rPr>
                <w:delText>아카데미</w:delText>
              </w:r>
              <w:r w:rsidR="00AF2BFA" w:rsidRPr="00083BB8" w:rsidDel="00E556A0">
                <w:rPr>
                  <w:rFonts w:ascii="굴림" w:eastAsia="굴림" w:hAnsi="굴림" w:hint="eastAsia"/>
                  <w:sz w:val="22"/>
                  <w:szCs w:val="22"/>
                  <w:rPrChange w:id="21" w:author="윤영석" w:date="2016-08-25T09:51:00Z">
                    <w:rPr>
                      <w:rFonts w:hint="eastAsia"/>
                    </w:rPr>
                  </w:rPrChange>
                </w:rPr>
                <w:delText xml:space="preserve"> </w:delText>
              </w:r>
              <w:r w:rsidR="007A3F07" w:rsidRPr="00083BB8" w:rsidDel="00E556A0">
                <w:rPr>
                  <w:rFonts w:ascii="굴림" w:eastAsia="굴림" w:hAnsi="굴림"/>
                  <w:sz w:val="22"/>
                  <w:szCs w:val="22"/>
                  <w:rPrChange w:id="22" w:author="윤영석" w:date="2016-08-25T09:51:00Z">
                    <w:rPr/>
                  </w:rPrChange>
                </w:rPr>
                <w:delText xml:space="preserve">      </w:delText>
              </w:r>
              <w:r w:rsidR="00AF2BFA" w:rsidRPr="00083BB8" w:rsidDel="00E556A0">
                <w:rPr>
                  <w:rFonts w:ascii="굴림" w:eastAsia="굴림" w:hAnsi="굴림" w:hint="eastAsia"/>
                  <w:sz w:val="22"/>
                  <w:szCs w:val="22"/>
                  <w:rPrChange w:id="23" w:author="윤영석" w:date="2016-08-25T09:51:00Z">
                    <w:rPr>
                      <w:rFonts w:hint="eastAsia"/>
                    </w:rPr>
                  </w:rPrChange>
                </w:rPr>
                <w:delText>□ 서울시창조</w:delText>
              </w:r>
              <w:r w:rsidR="007A3F07" w:rsidRPr="00083BB8" w:rsidDel="00E556A0">
                <w:rPr>
                  <w:rFonts w:ascii="굴림" w:eastAsia="굴림" w:hAnsi="굴림" w:hint="eastAsia"/>
                  <w:sz w:val="22"/>
                  <w:szCs w:val="22"/>
                  <w:rPrChange w:id="24" w:author="윤영석" w:date="2016-08-25T09:51:00Z">
                    <w:rPr>
                      <w:rFonts w:hint="eastAsia"/>
                    </w:rPr>
                  </w:rPrChange>
                </w:rPr>
                <w:delText>아카데미</w:delText>
              </w:r>
            </w:del>
          </w:p>
        </w:tc>
      </w:tr>
      <w:tr w:rsidR="00F658E2" w:rsidRPr="0082168B" w:rsidTr="005C7D17">
        <w:tblPrEx>
          <w:tblW w:w="0" w:type="auto"/>
          <w:jc w:val="center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25" w:author="DaewonLee" w:date="2016-12-15T13:48:00Z">
            <w:tblPrEx>
              <w:tblW w:w="0" w:type="auto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438"/>
          <w:jc w:val="center"/>
          <w:trPrChange w:id="26" w:author="DaewonLee" w:date="2016-12-15T13:48:00Z">
            <w:trPr>
              <w:trHeight w:val="438"/>
              <w:jc w:val="center"/>
            </w:trPr>
          </w:trPrChange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vAlign w:val="center"/>
            <w:tcPrChange w:id="27" w:author="DaewonLee" w:date="2016-12-15T13:48:00Z">
              <w:tcPr>
                <w:tcW w:w="1700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DEEAF6"/>
                <w:vAlign w:val="center"/>
              </w:tcPr>
            </w:tcPrChange>
          </w:tcPr>
          <w:p w:rsidR="00F658E2" w:rsidRPr="00903125" w:rsidRDefault="00F658E2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기수&amp;과정명</w:t>
            </w:r>
          </w:p>
        </w:tc>
        <w:tc>
          <w:tcPr>
            <w:tcW w:w="77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tcPrChange w:id="28" w:author="DaewonLee" w:date="2016-12-15T13:48:00Z">
              <w:tcPr>
                <w:tcW w:w="7769" w:type="dxa"/>
                <w:gridSpan w:val="5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</w:tcPrChange>
          </w:tcPr>
          <w:p w:rsidR="00F658E2" w:rsidRPr="0048557E" w:rsidRDefault="005C7D17" w:rsidP="005C7D17">
            <w:pPr>
              <w:pStyle w:val="af"/>
              <w:rPr>
                <w:rFonts w:hint="eastAsia"/>
                <w:rPrChange w:id="29" w:author="Registered User" w:date="2016-08-05T17:14:00Z">
                  <w:rPr>
                    <w:rFonts w:ascii="굴림" w:eastAsia="굴림" w:hAnsi="굴림" w:hint="eastAsia"/>
                    <w:color w:val="000000"/>
                    <w:sz w:val="22"/>
                    <w:szCs w:val="22"/>
                  </w:rPr>
                </w:rPrChange>
              </w:rPr>
              <w:pPrChange w:id="30" w:author="DaewonLee" w:date="2016-12-15T13:48:00Z">
                <w:pPr>
                  <w:snapToGrid w:val="0"/>
                  <w:spacing w:line="200" w:lineRule="atLeast"/>
                  <w:jc w:val="center"/>
                </w:pPr>
              </w:pPrChange>
            </w:pPr>
            <w:ins w:id="31" w:author="DaewonLee" w:date="2016-12-15T13:47:00Z">
              <w:r>
                <w:rPr>
                  <w:rFonts w:hint="eastAsia"/>
                </w:rPr>
                <w:t xml:space="preserve">전자정부 프레임워크 및 </w:t>
              </w:r>
            </w:ins>
            <w:ins w:id="32" w:author="DaewonLee" w:date="2016-12-15T13:48:00Z">
              <w:r>
                <w:rPr>
                  <w:rFonts w:hint="eastAsia"/>
                </w:rPr>
                <w:t xml:space="preserve">웹어플리케이션 개발자 양성과정 </w:t>
              </w:r>
              <w:r>
                <w:t>130</w:t>
              </w:r>
              <w:r>
                <w:rPr>
                  <w:rFonts w:hint="eastAsia"/>
                </w:rPr>
                <w:t>기</w:t>
              </w:r>
            </w:ins>
          </w:p>
        </w:tc>
      </w:tr>
      <w:tr w:rsidR="00AF2BFA" w:rsidRPr="0082168B" w:rsidTr="00B445A5">
        <w:trPr>
          <w:trHeight w:val="438"/>
          <w:jc w:val="center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vAlign w:val="center"/>
          </w:tcPr>
          <w:p w:rsidR="00AF2BFA" w:rsidRPr="00903125" w:rsidRDefault="00520C26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</w:pPr>
            <w:r w:rsidRPr="00903125"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교육</w:t>
            </w:r>
            <w:r w:rsidR="00AF2BFA" w:rsidRPr="00903125"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기간</w:t>
            </w:r>
          </w:p>
        </w:tc>
        <w:tc>
          <w:tcPr>
            <w:tcW w:w="77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952A0" w:rsidRPr="0082168B" w:rsidRDefault="0048557E" w:rsidP="0048557E">
            <w:pPr>
              <w:snapToGrid w:val="0"/>
              <w:spacing w:line="200" w:lineRule="atLeast"/>
              <w:ind w:firstLineChars="100" w:firstLine="220"/>
              <w:rPr>
                <w:rFonts w:ascii="굴림" w:eastAsia="굴림" w:hAnsi="굴림" w:hint="eastAsia"/>
                <w:color w:val="000000"/>
                <w:sz w:val="22"/>
                <w:szCs w:val="22"/>
              </w:rPr>
              <w:pPrChange w:id="33" w:author="Registered User" w:date="2016-08-05T17:15:00Z">
                <w:pPr>
                  <w:snapToGrid w:val="0"/>
                  <w:spacing w:line="200" w:lineRule="atLeast"/>
                  <w:jc w:val="center"/>
                </w:pPr>
              </w:pPrChange>
            </w:pPr>
            <w:ins w:id="34" w:author="Registered User" w:date="2016-08-05T17:14:00Z">
              <w:del w:id="35" w:author="DaewonLee" w:date="2016-12-15T13:48:00Z">
                <w:r w:rsidDel="005C7D17">
                  <w:rPr>
                    <w:rFonts w:ascii="굴림" w:eastAsia="굴림" w:hAnsi="굴림"/>
                    <w:color w:val="000000"/>
                    <w:sz w:val="22"/>
                    <w:szCs w:val="22"/>
                  </w:rPr>
                  <w:delText xml:space="preserve">201 </w:delText>
                </w:r>
                <w:r w:rsidDel="005C7D17">
                  <w:rPr>
                    <w:rFonts w:ascii="굴림" w:eastAsia="굴림" w:hAnsi="굴림" w:hint="eastAsia"/>
                    <w:color w:val="000000"/>
                    <w:sz w:val="22"/>
                    <w:szCs w:val="22"/>
                  </w:rPr>
                  <w:delText xml:space="preserve">년 </w:delText>
                </w:r>
                <w:r w:rsidDel="005C7D17">
                  <w:rPr>
                    <w:rFonts w:ascii="굴림" w:eastAsia="굴림" w:hAnsi="굴림"/>
                    <w:color w:val="000000"/>
                    <w:sz w:val="22"/>
                    <w:szCs w:val="22"/>
                  </w:rPr>
                  <w:delText xml:space="preserve"> </w:delText>
                </w:r>
                <w:r w:rsidDel="005C7D17">
                  <w:rPr>
                    <w:rFonts w:ascii="굴림" w:eastAsia="굴림" w:hAnsi="굴림" w:hint="eastAsia"/>
                    <w:color w:val="000000"/>
                    <w:sz w:val="22"/>
                    <w:szCs w:val="22"/>
                  </w:rPr>
                  <w:delText xml:space="preserve">월 </w:delText>
                </w:r>
                <w:r w:rsidDel="005C7D17">
                  <w:rPr>
                    <w:rFonts w:ascii="굴림" w:eastAsia="굴림" w:hAnsi="굴림"/>
                    <w:color w:val="000000"/>
                    <w:sz w:val="22"/>
                    <w:szCs w:val="22"/>
                  </w:rPr>
                  <w:delText xml:space="preserve"> </w:delText>
                </w:r>
                <w:r w:rsidDel="005C7D17">
                  <w:rPr>
                    <w:rFonts w:ascii="굴림" w:eastAsia="굴림" w:hAnsi="굴림" w:hint="eastAsia"/>
                    <w:color w:val="000000"/>
                    <w:sz w:val="22"/>
                    <w:szCs w:val="22"/>
                  </w:rPr>
                  <w:delText xml:space="preserve">일  </w:delText>
                </w:r>
                <w:r w:rsidDel="005C7D17">
                  <w:rPr>
                    <w:rFonts w:ascii="굴림" w:eastAsia="굴림" w:hAnsi="굴림"/>
                    <w:color w:val="000000"/>
                    <w:sz w:val="22"/>
                    <w:szCs w:val="22"/>
                  </w:rPr>
                  <w:delText xml:space="preserve">~  201 </w:delText>
                </w:r>
                <w:r w:rsidDel="005C7D17">
                  <w:rPr>
                    <w:rFonts w:ascii="굴림" w:eastAsia="굴림" w:hAnsi="굴림" w:hint="eastAsia"/>
                    <w:color w:val="000000"/>
                    <w:sz w:val="22"/>
                    <w:szCs w:val="22"/>
                  </w:rPr>
                  <w:delText xml:space="preserve">년 </w:delText>
                </w:r>
                <w:r w:rsidDel="005C7D17">
                  <w:rPr>
                    <w:rFonts w:ascii="굴림" w:eastAsia="굴림" w:hAnsi="굴림"/>
                    <w:color w:val="000000"/>
                    <w:sz w:val="22"/>
                    <w:szCs w:val="22"/>
                  </w:rPr>
                  <w:delText xml:space="preserve"> </w:delText>
                </w:r>
                <w:r w:rsidDel="005C7D17">
                  <w:rPr>
                    <w:rFonts w:ascii="굴림" w:eastAsia="굴림" w:hAnsi="굴림" w:hint="eastAsia"/>
                    <w:color w:val="000000"/>
                    <w:sz w:val="22"/>
                    <w:szCs w:val="22"/>
                  </w:rPr>
                  <w:delText xml:space="preserve">월 </w:delText>
                </w:r>
                <w:r w:rsidDel="005C7D17">
                  <w:rPr>
                    <w:rFonts w:ascii="굴림" w:eastAsia="굴림" w:hAnsi="굴림"/>
                    <w:color w:val="000000"/>
                    <w:sz w:val="22"/>
                    <w:szCs w:val="22"/>
                  </w:rPr>
                  <w:delText xml:space="preserve"> </w:delText>
                </w:r>
              </w:del>
            </w:ins>
            <w:ins w:id="36" w:author="Registered User" w:date="2016-08-05T17:15:00Z">
              <w:del w:id="37" w:author="DaewonLee" w:date="2016-12-15T13:48:00Z">
                <w:r w:rsidDel="005C7D17">
                  <w:rPr>
                    <w:rFonts w:ascii="굴림" w:eastAsia="굴림" w:hAnsi="굴림" w:hint="eastAsia"/>
                    <w:color w:val="000000"/>
                    <w:sz w:val="22"/>
                    <w:szCs w:val="22"/>
                  </w:rPr>
                  <w:delText>일</w:delText>
                </w:r>
              </w:del>
            </w:ins>
            <w:ins w:id="38" w:author="Registered User" w:date="2016-08-06T11:29:00Z">
              <w:del w:id="39" w:author="DaewonLee" w:date="2016-12-15T13:48:00Z">
                <w:r w:rsidR="00896A9F" w:rsidDel="005C7D17">
                  <w:rPr>
                    <w:rFonts w:ascii="굴림" w:eastAsia="굴림" w:hAnsi="굴림" w:hint="eastAsia"/>
                    <w:color w:val="000000"/>
                    <w:sz w:val="22"/>
                    <w:szCs w:val="22"/>
                  </w:rPr>
                  <w:delText xml:space="preserve"> &lt;</w:delText>
                </w:r>
                <w:r w:rsidR="00896A9F" w:rsidDel="005C7D17">
                  <w:rPr>
                    <w:rFonts w:ascii="굴림" w:eastAsia="굴림" w:hAnsi="굴림"/>
                    <w:color w:val="000000"/>
                    <w:sz w:val="22"/>
                    <w:szCs w:val="22"/>
                  </w:rPr>
                  <w:delText xml:space="preserve">    </w:delText>
                </w:r>
                <w:r w:rsidR="00896A9F" w:rsidDel="005C7D17">
                  <w:rPr>
                    <w:rFonts w:ascii="굴림" w:eastAsia="굴림" w:hAnsi="굴림" w:hint="eastAsia"/>
                    <w:color w:val="000000"/>
                    <w:sz w:val="22"/>
                    <w:szCs w:val="22"/>
                  </w:rPr>
                  <w:delText>시간&gt;</w:delText>
                </w:r>
              </w:del>
            </w:ins>
            <w:del w:id="40" w:author="DaewonLee" w:date="2016-12-15T13:48:00Z">
              <w:r w:rsidR="001952A0" w:rsidRPr="0082168B" w:rsidDel="005C7D17">
                <w:rPr>
                  <w:rFonts w:ascii="굴림" w:eastAsia="굴림" w:hAnsi="굴림"/>
                  <w:color w:val="000000"/>
                  <w:sz w:val="22"/>
                  <w:szCs w:val="22"/>
                </w:rPr>
                <w:delText xml:space="preserve">                          </w:delText>
              </w:r>
              <w:r w:rsidR="0082168B" w:rsidDel="005C7D17">
                <w:rPr>
                  <w:rFonts w:ascii="굴림" w:eastAsia="굴림" w:hAnsi="굴림"/>
                  <w:color w:val="000000"/>
                  <w:sz w:val="22"/>
                  <w:szCs w:val="22"/>
                </w:rPr>
                <w:delText xml:space="preserve"> </w:delText>
              </w:r>
              <w:r w:rsidR="001952A0" w:rsidRPr="0082168B" w:rsidDel="005C7D17">
                <w:rPr>
                  <w:rFonts w:ascii="굴림" w:eastAsia="굴림" w:hAnsi="굴림"/>
                  <w:color w:val="000000"/>
                  <w:sz w:val="22"/>
                  <w:szCs w:val="22"/>
                </w:rPr>
                <w:delText xml:space="preserve">      </w:delText>
              </w:r>
            </w:del>
            <w:ins w:id="41" w:author="DaewonLee" w:date="2016-12-15T13:48:00Z">
              <w:r w:rsidR="005C7D17">
                <w:rPr>
                  <w:rFonts w:ascii="굴림" w:eastAsia="굴림" w:hAnsi="굴림"/>
                  <w:color w:val="000000"/>
                  <w:sz w:val="22"/>
                  <w:szCs w:val="22"/>
                </w:rPr>
                <w:t>2016.07.13 ~ 2016.12.15 (960</w:t>
              </w:r>
              <w:r w:rsidR="005C7D17">
                <w:rPr>
                  <w:rFonts w:ascii="굴림" w:eastAsia="굴림" w:hAnsi="굴림" w:hint="eastAsia"/>
                  <w:color w:val="000000"/>
                  <w:sz w:val="22"/>
                  <w:szCs w:val="22"/>
                </w:rPr>
                <w:t>시간)</w:t>
              </w:r>
            </w:ins>
          </w:p>
        </w:tc>
      </w:tr>
    </w:tbl>
    <w:p w:rsidR="00AF2BFA" w:rsidRDefault="00AF2BFA" w:rsidP="00AF2BFA">
      <w:pPr>
        <w:spacing w:line="200" w:lineRule="exact"/>
        <w:ind w:firstLineChars="100" w:firstLine="177"/>
        <w:jc w:val="right"/>
        <w:rPr>
          <w:rFonts w:ascii="새굴림" w:eastAsia="새굴림" w:hAnsi="새굴림" w:hint="eastAsia"/>
          <w:b/>
          <w:bCs/>
          <w:color w:val="000000"/>
          <w:sz w:val="18"/>
          <w:szCs w:val="18"/>
        </w:rPr>
      </w:pP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4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122"/>
        <w:gridCol w:w="1027"/>
        <w:gridCol w:w="2127"/>
        <w:gridCol w:w="1123"/>
        <w:gridCol w:w="1255"/>
        <w:gridCol w:w="2700"/>
      </w:tblGrid>
      <w:tr w:rsidR="00A458A5" w:rsidRPr="00330D3B" w:rsidTr="001442A5">
        <w:trPr>
          <w:trHeight w:val="437"/>
        </w:trPr>
        <w:tc>
          <w:tcPr>
            <w:tcW w:w="1134" w:type="dxa"/>
            <w:vMerge w:val="restart"/>
            <w:shd w:val="clear" w:color="auto" w:fill="DEEAF6"/>
            <w:vAlign w:val="center"/>
          </w:tcPr>
          <w:p w:rsidR="00A458A5" w:rsidRPr="00A458A5" w:rsidRDefault="00A458A5" w:rsidP="00A458A5">
            <w:pPr>
              <w:snapToGrid w:val="0"/>
              <w:spacing w:line="200" w:lineRule="atLeast"/>
              <w:jc w:val="center"/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</w:pPr>
            <w:r w:rsidRPr="00A458A5"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 xml:space="preserve">제출 </w:t>
            </w:r>
            <w:r w:rsidRPr="00A458A5"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  <w:t xml:space="preserve">   </w:t>
            </w:r>
            <w:r w:rsidRPr="00A458A5"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프로젝트</w:t>
            </w:r>
          </w:p>
          <w:p w:rsidR="00A458A5" w:rsidRPr="000D661E" w:rsidRDefault="00A458A5" w:rsidP="00A458A5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r w:rsidRPr="00A458A5"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규모</w:t>
            </w:r>
          </w:p>
        </w:tc>
        <w:tc>
          <w:tcPr>
            <w:tcW w:w="1134" w:type="dxa"/>
            <w:shd w:val="clear" w:color="auto" w:fill="DEEAF6"/>
            <w:vAlign w:val="center"/>
          </w:tcPr>
          <w:p w:rsidR="00A458A5" w:rsidRPr="00330D3B" w:rsidRDefault="00A458A5" w:rsidP="00A458A5">
            <w:pPr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r w:rsidRPr="00330D3B"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Table</w:t>
            </w:r>
            <w:r w:rsidRPr="00330D3B"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330D3B"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수</w:t>
            </w:r>
          </w:p>
        </w:tc>
        <w:tc>
          <w:tcPr>
            <w:tcW w:w="2268" w:type="dxa"/>
            <w:tcBorders>
              <w:right w:val="single" w:sz="2" w:space="0" w:color="000000"/>
            </w:tcBorders>
            <w:shd w:val="clear" w:color="auto" w:fill="auto"/>
            <w:vAlign w:val="center"/>
          </w:tcPr>
          <w:p w:rsidR="00A458A5" w:rsidRPr="00330D3B" w:rsidRDefault="00A458A5" w:rsidP="007D571A">
            <w:pPr>
              <w:spacing w:line="200" w:lineRule="exact"/>
              <w:jc w:val="center"/>
              <w:rPr>
                <w:rFonts w:ascii="새굴림" w:eastAsia="새굴림" w:hAnsi="새굴림"/>
                <w:bCs/>
                <w:color w:val="000000"/>
                <w:sz w:val="22"/>
                <w:szCs w:val="22"/>
              </w:rPr>
            </w:pPr>
            <w:del w:id="42" w:author="DaewonLee" w:date="2016-12-15T13:44:00Z">
              <w:r w:rsidRPr="00330D3B" w:rsidDel="005C7D17">
                <w:rPr>
                  <w:rFonts w:ascii="새굴림" w:eastAsia="새굴림" w:hAnsi="새굴림" w:hint="eastAsia"/>
                  <w:bCs/>
                  <w:color w:val="000000"/>
                  <w:sz w:val="22"/>
                  <w:szCs w:val="22"/>
                </w:rPr>
                <w:delText xml:space="preserve">(     </w:delText>
              </w:r>
            </w:del>
            <w:ins w:id="43" w:author="DaewonLee" w:date="2016-12-15T13:49:00Z">
              <w:r w:rsidR="005C7D17">
                <w:rPr>
                  <w:rFonts w:ascii="새굴림" w:eastAsia="새굴림" w:hAnsi="새굴림"/>
                  <w:bCs/>
                  <w:color w:val="000000"/>
                  <w:sz w:val="22"/>
                  <w:szCs w:val="22"/>
                </w:rPr>
                <w:t>23</w:t>
              </w:r>
              <w:r w:rsidR="005C7D17">
                <w:rPr>
                  <w:rFonts w:ascii="새굴림" w:eastAsia="새굴림" w:hAnsi="새굴림" w:hint="eastAsia"/>
                  <w:bCs/>
                  <w:color w:val="000000"/>
                  <w:sz w:val="22"/>
                  <w:szCs w:val="22"/>
                </w:rPr>
                <w:t>개</w:t>
              </w:r>
            </w:ins>
            <w:del w:id="44" w:author="DaewonLee" w:date="2016-12-15T13:49:00Z">
              <w:r w:rsidRPr="00330D3B" w:rsidDel="005C7D17">
                <w:rPr>
                  <w:rFonts w:ascii="새굴림" w:eastAsia="새굴림" w:hAnsi="새굴림"/>
                  <w:bCs/>
                  <w:color w:val="000000"/>
                  <w:sz w:val="22"/>
                  <w:szCs w:val="22"/>
                </w:rPr>
                <w:delText>)</w:delText>
              </w:r>
              <w:r w:rsidRPr="00330D3B" w:rsidDel="005C7D17">
                <w:rPr>
                  <w:rFonts w:ascii="새굴림" w:eastAsia="새굴림" w:hAnsi="새굴림" w:hint="eastAsia"/>
                  <w:bCs/>
                  <w:color w:val="000000"/>
                  <w:sz w:val="22"/>
                  <w:szCs w:val="22"/>
                </w:rPr>
                <w:delText>개</w:delText>
              </w:r>
            </w:del>
          </w:p>
        </w:tc>
        <w:tc>
          <w:tcPr>
            <w:tcW w:w="1134" w:type="dxa"/>
            <w:vMerge w:val="restart"/>
            <w:tcBorders>
              <w:right w:val="single" w:sz="2" w:space="0" w:color="000000"/>
            </w:tcBorders>
            <w:shd w:val="clear" w:color="auto" w:fill="DEEAF6"/>
            <w:vAlign w:val="center"/>
          </w:tcPr>
          <w:p w:rsidR="00A458A5" w:rsidRDefault="00A458A5" w:rsidP="00A458A5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 xml:space="preserve">기술 </w:t>
            </w:r>
            <w:r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  <w:t xml:space="preserve">  </w:t>
            </w:r>
          </w:p>
          <w:p w:rsidR="00A458A5" w:rsidRPr="000D661E" w:rsidRDefault="00A458A5" w:rsidP="00A458A5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요구사항</w:t>
            </w:r>
          </w:p>
        </w:tc>
        <w:tc>
          <w:tcPr>
            <w:tcW w:w="1276" w:type="dxa"/>
            <w:vMerge w:val="restart"/>
            <w:tcBorders>
              <w:right w:val="single" w:sz="2" w:space="0" w:color="000000"/>
            </w:tcBorders>
            <w:shd w:val="clear" w:color="auto" w:fill="DEEAF6"/>
            <w:vAlign w:val="center"/>
          </w:tcPr>
          <w:p w:rsidR="00A458A5" w:rsidRPr="00377572" w:rsidRDefault="00A458A5" w:rsidP="00A458A5">
            <w:pPr>
              <w:spacing w:line="200" w:lineRule="exact"/>
              <w:jc w:val="center"/>
              <w:rPr>
                <w:rFonts w:ascii="굴림" w:eastAsia="굴림" w:hAnsi="굴림" w:hint="eastAsia"/>
                <w:b/>
                <w:bCs/>
                <w:color w:val="000000"/>
                <w:w w:val="90"/>
                <w:sz w:val="22"/>
                <w:szCs w:val="22"/>
              </w:rPr>
            </w:pPr>
            <w:r w:rsidRPr="00377572">
              <w:rPr>
                <w:rFonts w:ascii="굴림" w:eastAsia="굴림" w:hAnsi="굴림" w:hint="eastAsia"/>
                <w:b/>
                <w:bCs/>
                <w:color w:val="000000"/>
                <w:w w:val="90"/>
                <w:sz w:val="22"/>
                <w:szCs w:val="22"/>
              </w:rPr>
              <w:t>프레임워크</w:t>
            </w:r>
          </w:p>
        </w:tc>
        <w:tc>
          <w:tcPr>
            <w:tcW w:w="2528" w:type="dxa"/>
            <w:tcBorders>
              <w:right w:val="single" w:sz="2" w:space="0" w:color="000000"/>
            </w:tcBorders>
            <w:shd w:val="clear" w:color="auto" w:fill="auto"/>
            <w:vAlign w:val="center"/>
          </w:tcPr>
          <w:p w:rsidR="00A458A5" w:rsidRPr="00556388" w:rsidRDefault="00D56E95" w:rsidP="007D571A">
            <w:pPr>
              <w:spacing w:line="200" w:lineRule="exact"/>
              <w:jc w:val="left"/>
              <w:rPr>
                <w:rFonts w:ascii="새굴림" w:eastAsia="새굴림" w:hAnsi="새굴림" w:hint="eastAsia"/>
                <w:bCs/>
                <w:color w:val="000000"/>
                <w:w w:val="80"/>
                <w:sz w:val="22"/>
                <w:szCs w:val="22"/>
              </w:rPr>
            </w:pPr>
            <w:ins w:id="45" w:author="DaewonLee" w:date="2016-12-15T13:51:00Z">
              <w:r>
                <w:rPr>
                  <w:rFonts w:ascii="새굴림" w:eastAsia="새굴림" w:hAnsi="새굴림"/>
                  <w:bCs/>
                  <w:color w:val="000000"/>
                  <w:sz w:val="22"/>
                  <w:szCs w:val="22"/>
                </w:rPr>
                <w:t>Spring Framework</w:t>
              </w:r>
            </w:ins>
            <w:del w:id="46" w:author="DaewonLee" w:date="2016-12-15T13:50:00Z">
              <w:r w:rsidR="00A458A5" w:rsidRPr="00556388" w:rsidDel="005C7D17">
                <w:rPr>
                  <w:rFonts w:ascii="새굴림" w:eastAsia="새굴림" w:hAnsi="새굴림" w:hint="eastAsia"/>
                  <w:bCs/>
                  <w:color w:val="000000"/>
                  <w:w w:val="80"/>
                  <w:sz w:val="22"/>
                  <w:szCs w:val="22"/>
                </w:rPr>
                <w:delText>SPRING 사용여부</w:delText>
              </w:r>
            </w:del>
            <w:del w:id="47" w:author="DaewonLee" w:date="2016-12-15T13:44:00Z">
              <w:r w:rsidR="00A458A5" w:rsidRPr="00556388" w:rsidDel="005C7D17">
                <w:rPr>
                  <w:rFonts w:ascii="새굴림" w:eastAsia="새굴림" w:hAnsi="새굴림" w:hint="eastAsia"/>
                  <w:bCs/>
                  <w:color w:val="000000"/>
                  <w:w w:val="80"/>
                  <w:sz w:val="22"/>
                  <w:szCs w:val="22"/>
                </w:rPr>
                <w:delText xml:space="preserve">(     </w:delText>
              </w:r>
              <w:r w:rsidR="00A458A5" w:rsidDel="005C7D17">
                <w:rPr>
                  <w:rFonts w:ascii="새굴림" w:eastAsia="새굴림" w:hAnsi="새굴림" w:hint="eastAsia"/>
                  <w:bCs/>
                  <w:color w:val="000000"/>
                  <w:w w:val="80"/>
                  <w:sz w:val="22"/>
                  <w:szCs w:val="22"/>
                </w:rPr>
                <w:delText xml:space="preserve">  </w:delText>
              </w:r>
              <w:r w:rsidR="00A458A5" w:rsidRPr="00556388" w:rsidDel="005C7D17">
                <w:rPr>
                  <w:rFonts w:ascii="새굴림" w:eastAsia="새굴림" w:hAnsi="새굴림" w:hint="eastAsia"/>
                  <w:bCs/>
                  <w:color w:val="000000"/>
                  <w:w w:val="80"/>
                  <w:sz w:val="22"/>
                  <w:szCs w:val="22"/>
                </w:rPr>
                <w:delText xml:space="preserve"> </w:delText>
              </w:r>
            </w:del>
            <w:del w:id="48" w:author="DaewonLee" w:date="2016-12-15T13:50:00Z">
              <w:r w:rsidR="00A458A5" w:rsidRPr="00556388" w:rsidDel="005C7D17">
                <w:rPr>
                  <w:rFonts w:ascii="새굴림" w:eastAsia="새굴림" w:hAnsi="새굴림" w:hint="eastAsia"/>
                  <w:bCs/>
                  <w:color w:val="000000"/>
                  <w:w w:val="80"/>
                  <w:sz w:val="22"/>
                  <w:szCs w:val="22"/>
                </w:rPr>
                <w:delText>)</w:delText>
              </w:r>
            </w:del>
          </w:p>
        </w:tc>
      </w:tr>
      <w:tr w:rsidR="00A458A5" w:rsidRPr="00330D3B" w:rsidTr="001442A5">
        <w:trPr>
          <w:trHeight w:val="437"/>
        </w:trPr>
        <w:tc>
          <w:tcPr>
            <w:tcW w:w="1134" w:type="dxa"/>
            <w:vMerge/>
            <w:shd w:val="clear" w:color="auto" w:fill="DEEAF6"/>
            <w:vAlign w:val="center"/>
          </w:tcPr>
          <w:p w:rsidR="007A3F07" w:rsidRPr="00330D3B" w:rsidRDefault="007A3F07" w:rsidP="007A3F07">
            <w:pPr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DEEAF6"/>
            <w:vAlign w:val="center"/>
          </w:tcPr>
          <w:p w:rsidR="007A3F07" w:rsidRPr="00330D3B" w:rsidRDefault="007A3F07" w:rsidP="007A3F07">
            <w:pPr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r w:rsidRPr="00330D3B"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Class 수</w:t>
            </w:r>
          </w:p>
        </w:tc>
        <w:tc>
          <w:tcPr>
            <w:tcW w:w="2268" w:type="dxa"/>
            <w:tcBorders>
              <w:right w:val="single" w:sz="2" w:space="0" w:color="000000"/>
            </w:tcBorders>
            <w:shd w:val="clear" w:color="auto" w:fill="auto"/>
            <w:vAlign w:val="center"/>
          </w:tcPr>
          <w:p w:rsidR="007A3F07" w:rsidRPr="00330D3B" w:rsidRDefault="007A3F07" w:rsidP="007D571A">
            <w:pPr>
              <w:spacing w:line="200" w:lineRule="exact"/>
              <w:jc w:val="center"/>
              <w:rPr>
                <w:rFonts w:ascii="새굴림" w:eastAsia="새굴림" w:hAnsi="새굴림"/>
                <w:bCs/>
                <w:color w:val="000000"/>
                <w:sz w:val="22"/>
                <w:szCs w:val="22"/>
              </w:rPr>
            </w:pPr>
            <w:del w:id="49" w:author="DaewonLee" w:date="2016-12-15T13:44:00Z">
              <w:r w:rsidRPr="00330D3B" w:rsidDel="005C7D17">
                <w:rPr>
                  <w:rFonts w:ascii="새굴림" w:eastAsia="새굴림" w:hAnsi="새굴림" w:hint="eastAsia"/>
                  <w:bCs/>
                  <w:color w:val="000000"/>
                  <w:sz w:val="22"/>
                  <w:szCs w:val="22"/>
                </w:rPr>
                <w:delText xml:space="preserve">(     </w:delText>
              </w:r>
            </w:del>
            <w:ins w:id="50" w:author="DaewonLee" w:date="2016-12-15T13:49:00Z">
              <w:r w:rsidR="005C7D17">
                <w:rPr>
                  <w:rFonts w:ascii="새굴림" w:eastAsia="새굴림" w:hAnsi="새굴림"/>
                  <w:bCs/>
                  <w:color w:val="000000"/>
                  <w:sz w:val="22"/>
                  <w:szCs w:val="22"/>
                </w:rPr>
                <w:t>178</w:t>
              </w:r>
              <w:r w:rsidR="005C7D17">
                <w:rPr>
                  <w:rFonts w:ascii="새굴림" w:eastAsia="새굴림" w:hAnsi="새굴림" w:hint="eastAsia"/>
                  <w:bCs/>
                  <w:color w:val="000000"/>
                  <w:sz w:val="22"/>
                  <w:szCs w:val="22"/>
                </w:rPr>
                <w:t>개</w:t>
              </w:r>
            </w:ins>
            <w:del w:id="51" w:author="DaewonLee" w:date="2016-12-15T13:49:00Z">
              <w:r w:rsidRPr="00330D3B" w:rsidDel="005C7D17">
                <w:rPr>
                  <w:rFonts w:ascii="새굴림" w:eastAsia="새굴림" w:hAnsi="새굴림"/>
                  <w:bCs/>
                  <w:color w:val="000000"/>
                  <w:sz w:val="22"/>
                  <w:szCs w:val="22"/>
                </w:rPr>
                <w:delText>)</w:delText>
              </w:r>
              <w:r w:rsidRPr="00330D3B" w:rsidDel="005C7D17">
                <w:rPr>
                  <w:rFonts w:ascii="새굴림" w:eastAsia="새굴림" w:hAnsi="새굴림" w:hint="eastAsia"/>
                  <w:bCs/>
                  <w:color w:val="000000"/>
                  <w:sz w:val="22"/>
                  <w:szCs w:val="22"/>
                </w:rPr>
                <w:delText>개</w:delText>
              </w:r>
            </w:del>
          </w:p>
        </w:tc>
        <w:tc>
          <w:tcPr>
            <w:tcW w:w="1134" w:type="dxa"/>
            <w:vMerge/>
            <w:tcBorders>
              <w:right w:val="single" w:sz="2" w:space="0" w:color="000000"/>
            </w:tcBorders>
            <w:shd w:val="clear" w:color="auto" w:fill="DEEAF6"/>
            <w:vAlign w:val="center"/>
          </w:tcPr>
          <w:p w:rsidR="007A3F07" w:rsidRPr="00330D3B" w:rsidRDefault="007A3F07" w:rsidP="007A3F07">
            <w:pPr>
              <w:spacing w:line="200" w:lineRule="exact"/>
              <w:jc w:val="center"/>
              <w:rPr>
                <w:rFonts w:ascii="새굴림" w:eastAsia="새굴림" w:hAnsi="새굴림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right w:val="single" w:sz="2" w:space="0" w:color="000000"/>
            </w:tcBorders>
            <w:shd w:val="clear" w:color="auto" w:fill="DEEAF6"/>
            <w:vAlign w:val="center"/>
          </w:tcPr>
          <w:p w:rsidR="007A3F07" w:rsidRPr="00330D3B" w:rsidRDefault="007A3F07" w:rsidP="007A3F07">
            <w:pPr>
              <w:spacing w:line="200" w:lineRule="exact"/>
              <w:jc w:val="center"/>
              <w:rPr>
                <w:rFonts w:ascii="새굴림" w:eastAsia="새굴림" w:hAnsi="새굴림"/>
                <w:bCs/>
                <w:color w:val="000000"/>
                <w:sz w:val="22"/>
                <w:szCs w:val="22"/>
              </w:rPr>
            </w:pPr>
          </w:p>
        </w:tc>
        <w:tc>
          <w:tcPr>
            <w:tcW w:w="2528" w:type="dxa"/>
            <w:tcBorders>
              <w:right w:val="single" w:sz="2" w:space="0" w:color="000000"/>
            </w:tcBorders>
            <w:shd w:val="clear" w:color="auto" w:fill="auto"/>
            <w:vAlign w:val="center"/>
          </w:tcPr>
          <w:p w:rsidR="007A3F07" w:rsidRPr="00330D3B" w:rsidRDefault="00556388" w:rsidP="007D571A">
            <w:pPr>
              <w:spacing w:line="200" w:lineRule="exact"/>
              <w:jc w:val="left"/>
              <w:rPr>
                <w:rFonts w:ascii="새굴림" w:eastAsia="새굴림" w:hAnsi="새굴림"/>
                <w:bCs/>
                <w:color w:val="000000"/>
                <w:sz w:val="22"/>
                <w:szCs w:val="22"/>
              </w:rPr>
            </w:pPr>
            <w:del w:id="52" w:author="DaewonLee" w:date="2016-12-15T13:50:00Z">
              <w:r w:rsidDel="005C7D17">
                <w:rPr>
                  <w:rFonts w:ascii="새굴림" w:eastAsia="새굴림" w:hAnsi="새굴림" w:hint="eastAsia"/>
                  <w:bCs/>
                  <w:color w:val="000000"/>
                  <w:sz w:val="22"/>
                  <w:szCs w:val="22"/>
                </w:rPr>
                <w:delText>기타 F/W</w:delText>
              </w:r>
            </w:del>
            <w:del w:id="53" w:author="DaewonLee" w:date="2016-12-15T13:44:00Z">
              <w:r w:rsidDel="005C7D17">
                <w:rPr>
                  <w:rFonts w:ascii="새굴림" w:eastAsia="새굴림" w:hAnsi="새굴림" w:hint="eastAsia"/>
                  <w:bCs/>
                  <w:color w:val="000000"/>
                  <w:sz w:val="22"/>
                  <w:szCs w:val="22"/>
                </w:rPr>
                <w:delText>(</w:delText>
              </w:r>
              <w:r w:rsidDel="005C7D17">
                <w:rPr>
                  <w:rFonts w:ascii="새굴림" w:eastAsia="새굴림" w:hAnsi="새굴림"/>
                  <w:bCs/>
                  <w:color w:val="000000"/>
                  <w:sz w:val="22"/>
                  <w:szCs w:val="22"/>
                </w:rPr>
                <w:delText xml:space="preserve">          </w:delText>
              </w:r>
            </w:del>
            <w:del w:id="54" w:author="DaewonLee" w:date="2016-12-15T13:50:00Z">
              <w:r w:rsidDel="005C7D17">
                <w:rPr>
                  <w:rFonts w:ascii="새굴림" w:eastAsia="새굴림" w:hAnsi="새굴림" w:hint="eastAsia"/>
                  <w:bCs/>
                  <w:color w:val="000000"/>
                  <w:sz w:val="22"/>
                  <w:szCs w:val="22"/>
                </w:rPr>
                <w:delText>)</w:delText>
              </w:r>
            </w:del>
            <w:ins w:id="55" w:author="DaewonLee" w:date="2016-12-15T13:50:00Z">
              <w:r w:rsidR="005C7D17">
                <w:rPr>
                  <w:rFonts w:ascii="새굴림" w:eastAsia="새굴림" w:hAnsi="새굴림" w:hint="eastAsia"/>
                  <w:bCs/>
                  <w:color w:val="000000"/>
                  <w:sz w:val="22"/>
                  <w:szCs w:val="22"/>
                </w:rPr>
                <w:t>M</w:t>
              </w:r>
              <w:r w:rsidR="005C7D17">
                <w:rPr>
                  <w:rFonts w:ascii="새굴림" w:eastAsia="새굴림" w:hAnsi="새굴림"/>
                  <w:bCs/>
                  <w:color w:val="000000"/>
                  <w:sz w:val="22"/>
                  <w:szCs w:val="22"/>
                </w:rPr>
                <w:t xml:space="preserve">yBatis </w:t>
              </w:r>
              <w:r w:rsidR="00D56E95">
                <w:rPr>
                  <w:rFonts w:ascii="새굴림" w:eastAsia="새굴림" w:hAnsi="새굴림"/>
                  <w:bCs/>
                  <w:color w:val="000000"/>
                  <w:sz w:val="22"/>
                  <w:szCs w:val="22"/>
                </w:rPr>
                <w:t>Framework</w:t>
              </w:r>
            </w:ins>
          </w:p>
        </w:tc>
      </w:tr>
      <w:tr w:rsidR="00A458A5" w:rsidRPr="00330D3B" w:rsidTr="001442A5">
        <w:trPr>
          <w:trHeight w:val="437"/>
        </w:trPr>
        <w:tc>
          <w:tcPr>
            <w:tcW w:w="1134" w:type="dxa"/>
            <w:vMerge/>
            <w:shd w:val="clear" w:color="auto" w:fill="DEEAF6"/>
            <w:vAlign w:val="center"/>
          </w:tcPr>
          <w:p w:rsidR="007A3F07" w:rsidRPr="00330D3B" w:rsidRDefault="007A3F07" w:rsidP="007A3F07">
            <w:pPr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DEEAF6"/>
            <w:vAlign w:val="center"/>
          </w:tcPr>
          <w:p w:rsidR="007A3F07" w:rsidRPr="00330D3B" w:rsidRDefault="007A3F07" w:rsidP="007A3F07">
            <w:pPr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r w:rsidRPr="00330D3B"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화면 수</w:t>
            </w:r>
          </w:p>
        </w:tc>
        <w:tc>
          <w:tcPr>
            <w:tcW w:w="2268" w:type="dxa"/>
            <w:tcBorders>
              <w:right w:val="single" w:sz="2" w:space="0" w:color="000000"/>
            </w:tcBorders>
            <w:shd w:val="clear" w:color="auto" w:fill="auto"/>
            <w:vAlign w:val="center"/>
          </w:tcPr>
          <w:p w:rsidR="007A3F07" w:rsidRPr="00330D3B" w:rsidRDefault="007A3F07" w:rsidP="007D571A">
            <w:pPr>
              <w:spacing w:line="200" w:lineRule="exact"/>
              <w:jc w:val="center"/>
              <w:rPr>
                <w:rFonts w:ascii="새굴림" w:eastAsia="새굴림" w:hAnsi="새굴림"/>
                <w:bCs/>
                <w:color w:val="000000"/>
                <w:sz w:val="22"/>
                <w:szCs w:val="22"/>
              </w:rPr>
            </w:pPr>
            <w:del w:id="56" w:author="DaewonLee" w:date="2016-12-15T13:47:00Z">
              <w:r w:rsidRPr="00330D3B" w:rsidDel="005C7D17">
                <w:rPr>
                  <w:rFonts w:ascii="새굴림" w:eastAsia="새굴림" w:hAnsi="새굴림" w:hint="eastAsia"/>
                  <w:bCs/>
                  <w:color w:val="000000"/>
                  <w:sz w:val="22"/>
                  <w:szCs w:val="22"/>
                </w:rPr>
                <w:delText xml:space="preserve">(     </w:delText>
              </w:r>
            </w:del>
            <w:ins w:id="57" w:author="DaewonLee" w:date="2016-12-15T13:49:00Z">
              <w:r w:rsidR="005C7D17">
                <w:rPr>
                  <w:rFonts w:ascii="새굴림" w:eastAsia="새굴림" w:hAnsi="새굴림"/>
                  <w:bCs/>
                  <w:color w:val="000000"/>
                  <w:sz w:val="22"/>
                  <w:szCs w:val="22"/>
                </w:rPr>
                <w:t>99</w:t>
              </w:r>
              <w:r w:rsidR="005C7D17">
                <w:rPr>
                  <w:rFonts w:ascii="새굴림" w:eastAsia="새굴림" w:hAnsi="새굴림" w:hint="eastAsia"/>
                  <w:bCs/>
                  <w:color w:val="000000"/>
                  <w:sz w:val="22"/>
                  <w:szCs w:val="22"/>
                </w:rPr>
                <w:t>개</w:t>
              </w:r>
            </w:ins>
            <w:del w:id="58" w:author="DaewonLee" w:date="2016-12-15T13:49:00Z">
              <w:r w:rsidRPr="00330D3B" w:rsidDel="005C7D17">
                <w:rPr>
                  <w:rFonts w:ascii="새굴림" w:eastAsia="새굴림" w:hAnsi="새굴림"/>
                  <w:bCs/>
                  <w:color w:val="000000"/>
                  <w:sz w:val="22"/>
                  <w:szCs w:val="22"/>
                </w:rPr>
                <w:delText>)</w:delText>
              </w:r>
              <w:r w:rsidRPr="00330D3B" w:rsidDel="005C7D17">
                <w:rPr>
                  <w:rFonts w:ascii="새굴림" w:eastAsia="새굴림" w:hAnsi="새굴림" w:hint="eastAsia"/>
                  <w:bCs/>
                  <w:color w:val="000000"/>
                  <w:sz w:val="22"/>
                  <w:szCs w:val="22"/>
                </w:rPr>
                <w:delText>개</w:delText>
              </w:r>
            </w:del>
          </w:p>
        </w:tc>
        <w:tc>
          <w:tcPr>
            <w:tcW w:w="1134" w:type="dxa"/>
            <w:vMerge/>
            <w:tcBorders>
              <w:right w:val="single" w:sz="2" w:space="0" w:color="000000"/>
            </w:tcBorders>
            <w:shd w:val="clear" w:color="auto" w:fill="DEEAF6"/>
            <w:vAlign w:val="center"/>
          </w:tcPr>
          <w:p w:rsidR="007A3F07" w:rsidRPr="00330D3B" w:rsidRDefault="007A3F07" w:rsidP="007A3F07">
            <w:pPr>
              <w:spacing w:line="200" w:lineRule="exact"/>
              <w:jc w:val="center"/>
              <w:rPr>
                <w:rFonts w:ascii="새굴림" w:eastAsia="새굴림" w:hAnsi="새굴림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right w:val="single" w:sz="2" w:space="0" w:color="000000"/>
            </w:tcBorders>
            <w:shd w:val="clear" w:color="auto" w:fill="DEEAF6"/>
            <w:vAlign w:val="center"/>
          </w:tcPr>
          <w:p w:rsidR="007A3F07" w:rsidRPr="007A3F07" w:rsidRDefault="007A3F07" w:rsidP="007A3F07">
            <w:pPr>
              <w:spacing w:line="200" w:lineRule="exact"/>
              <w:jc w:val="center"/>
              <w:rPr>
                <w:rFonts w:ascii="새굴림" w:eastAsia="새굴림" w:hAnsi="새굴림"/>
                <w:b/>
                <w:bCs/>
                <w:color w:val="000000"/>
                <w:sz w:val="22"/>
                <w:szCs w:val="22"/>
              </w:rPr>
            </w:pPr>
            <w:r w:rsidRPr="007A3F07">
              <w:rPr>
                <w:rFonts w:ascii="새굴림" w:eastAsia="새굴림" w:hAnsi="새굴림" w:hint="eastAsia"/>
                <w:b/>
                <w:bCs/>
                <w:color w:val="000000"/>
                <w:sz w:val="22"/>
                <w:szCs w:val="22"/>
              </w:rPr>
              <w:t>외부API</w:t>
            </w:r>
          </w:p>
        </w:tc>
        <w:tc>
          <w:tcPr>
            <w:tcW w:w="2528" w:type="dxa"/>
            <w:tcBorders>
              <w:right w:val="single" w:sz="2" w:space="0" w:color="000000"/>
            </w:tcBorders>
            <w:shd w:val="clear" w:color="auto" w:fill="auto"/>
            <w:vAlign w:val="center"/>
          </w:tcPr>
          <w:p w:rsidR="007A3F07" w:rsidRPr="00330D3B" w:rsidRDefault="007A3F07" w:rsidP="00852E44">
            <w:pPr>
              <w:spacing w:line="200" w:lineRule="exact"/>
              <w:jc w:val="center"/>
              <w:rPr>
                <w:rFonts w:ascii="새굴림" w:eastAsia="새굴림" w:hAnsi="새굴림" w:hint="eastAsia"/>
                <w:bCs/>
                <w:color w:val="000000"/>
                <w:sz w:val="22"/>
                <w:szCs w:val="22"/>
              </w:rPr>
            </w:pPr>
            <w:del w:id="59" w:author="DaewonLee" w:date="2016-12-15T13:45:00Z">
              <w:r w:rsidDel="005C7D17">
                <w:rPr>
                  <w:rFonts w:ascii="새굴림" w:eastAsia="새굴림" w:hAnsi="새굴림"/>
                  <w:bCs/>
                  <w:color w:val="000000"/>
                  <w:sz w:val="22"/>
                  <w:szCs w:val="22"/>
                </w:rPr>
                <w:delText>사용여부</w:delText>
              </w:r>
              <w:r w:rsidR="00A458A5" w:rsidRPr="00330D3B" w:rsidDel="005C7D17">
                <w:rPr>
                  <w:rFonts w:ascii="새굴림" w:eastAsia="새굴림" w:hAnsi="새굴림" w:hint="eastAsia"/>
                  <w:bCs/>
                  <w:color w:val="000000"/>
                  <w:sz w:val="22"/>
                  <w:szCs w:val="22"/>
                </w:rPr>
                <w:delText xml:space="preserve">(     </w:delText>
              </w:r>
              <w:r w:rsidR="00A458A5" w:rsidRPr="00330D3B" w:rsidDel="005C7D17">
                <w:rPr>
                  <w:rFonts w:ascii="새굴림" w:eastAsia="새굴림" w:hAnsi="새굴림"/>
                  <w:bCs/>
                  <w:color w:val="000000"/>
                  <w:sz w:val="22"/>
                  <w:szCs w:val="22"/>
                </w:rPr>
                <w:delText>)</w:delText>
              </w:r>
            </w:del>
            <w:ins w:id="60" w:author="DaewonLee" w:date="2016-12-15T13:45:00Z">
              <w:r w:rsidR="005C7D17">
                <w:rPr>
                  <w:rFonts w:ascii="새굴림" w:eastAsia="새굴림" w:hAnsi="새굴림" w:hint="eastAsia"/>
                  <w:bCs/>
                  <w:color w:val="000000"/>
                  <w:sz w:val="22"/>
                  <w:szCs w:val="22"/>
                </w:rPr>
                <w:t>j</w:t>
              </w:r>
              <w:r w:rsidR="005C7D17">
                <w:rPr>
                  <w:rFonts w:ascii="새굴림" w:eastAsia="새굴림" w:hAnsi="새굴림"/>
                  <w:bCs/>
                  <w:color w:val="000000"/>
                  <w:sz w:val="22"/>
                  <w:szCs w:val="22"/>
                </w:rPr>
                <w:t xml:space="preserve">qGrid, </w:t>
              </w:r>
            </w:ins>
          </w:p>
        </w:tc>
      </w:tr>
    </w:tbl>
    <w:p w:rsidR="00AF2BFA" w:rsidRDefault="00AF2BFA" w:rsidP="00AF2BFA">
      <w:pPr>
        <w:spacing w:line="200" w:lineRule="exact"/>
        <w:ind w:firstLineChars="100" w:firstLine="177"/>
        <w:jc w:val="right"/>
        <w:rPr>
          <w:rFonts w:ascii="새굴림" w:eastAsia="새굴림" w:hAnsi="새굴림"/>
          <w:b/>
          <w:bCs/>
          <w:color w:val="000000"/>
          <w:sz w:val="18"/>
          <w:szCs w:val="18"/>
        </w:rPr>
      </w:pPr>
    </w:p>
    <w:tbl>
      <w:tblPr>
        <w:tblW w:w="9479" w:type="dxa"/>
        <w:jc w:val="center"/>
        <w:tblBorders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4"/>
        <w:gridCol w:w="5498"/>
        <w:gridCol w:w="992"/>
        <w:gridCol w:w="1985"/>
      </w:tblGrid>
      <w:tr w:rsidR="00AF2BFA" w:rsidTr="006D442C">
        <w:trPr>
          <w:trHeight w:val="1882"/>
          <w:jc w:val="center"/>
        </w:trPr>
        <w:tc>
          <w:tcPr>
            <w:tcW w:w="1004" w:type="dxa"/>
            <w:tcBorders>
              <w:top w:val="single" w:sz="2" w:space="0" w:color="000000"/>
            </w:tcBorders>
            <w:shd w:val="clear" w:color="auto" w:fill="DEEAF6"/>
            <w:vAlign w:val="center"/>
          </w:tcPr>
          <w:p w:rsidR="00AF2BFA" w:rsidRDefault="00AF2BFA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프로젝트</w:t>
            </w:r>
          </w:p>
          <w:p w:rsidR="00AF2BFA" w:rsidRPr="000D661E" w:rsidRDefault="00AF2BFA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개요</w:t>
            </w:r>
          </w:p>
        </w:tc>
        <w:tc>
          <w:tcPr>
            <w:tcW w:w="8475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AF2BFA" w:rsidRPr="00096E4A" w:rsidRDefault="00AF2BFA" w:rsidP="007809D8">
            <w:pPr>
              <w:snapToGrid w:val="0"/>
              <w:spacing w:line="200" w:lineRule="atLeast"/>
              <w:ind w:firstLineChars="50" w:firstLine="110"/>
              <w:rPr>
                <w:rFonts w:ascii="굴림" w:eastAsia="굴림" w:hAnsi="굴림"/>
                <w:color w:val="000000"/>
                <w:sz w:val="22"/>
                <w:szCs w:val="22"/>
                <w:vertAlign w:val="subscript"/>
              </w:rPr>
            </w:pPr>
          </w:p>
        </w:tc>
      </w:tr>
      <w:tr w:rsidR="00AF2BFA" w:rsidTr="000F757B">
        <w:trPr>
          <w:trHeight w:val="1000"/>
          <w:jc w:val="center"/>
        </w:trPr>
        <w:tc>
          <w:tcPr>
            <w:tcW w:w="1004" w:type="dxa"/>
            <w:vMerge w:val="restart"/>
            <w:shd w:val="clear" w:color="auto" w:fill="DEEAF6"/>
            <w:vAlign w:val="center"/>
          </w:tcPr>
          <w:p w:rsidR="00AF2BFA" w:rsidRDefault="00A458A5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지도</w:t>
            </w:r>
            <w:r w:rsidR="00AF2BFA"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강사</w:t>
            </w:r>
          </w:p>
          <w:p w:rsidR="00AF2BFA" w:rsidRDefault="00AF2BFA" w:rsidP="00F658E2">
            <w:pPr>
              <w:snapToGrid w:val="0"/>
              <w:spacing w:line="200" w:lineRule="atLeast"/>
              <w:jc w:val="center"/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추천</w:t>
            </w:r>
            <w:r w:rsidR="00F658E2"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사유</w:t>
            </w:r>
          </w:p>
        </w:tc>
        <w:tc>
          <w:tcPr>
            <w:tcW w:w="8475" w:type="dxa"/>
            <w:gridSpan w:val="3"/>
            <w:tcBorders>
              <w:top w:val="single" w:sz="2" w:space="0" w:color="000000"/>
              <w:bottom w:val="nil"/>
            </w:tcBorders>
            <w:vAlign w:val="center"/>
          </w:tcPr>
          <w:p w:rsidR="00AF2BFA" w:rsidRPr="0008039B" w:rsidRDefault="007B66F2" w:rsidP="007809D8">
            <w:pPr>
              <w:snapToGrid w:val="0"/>
              <w:spacing w:line="200" w:lineRule="atLeast"/>
              <w:ind w:firstLineChars="50" w:firstLine="100"/>
              <w:rPr>
                <w:rFonts w:ascii="굴림" w:eastAsia="굴림" w:hAnsi="굴림"/>
                <w:color w:val="8496B0"/>
                <w:sz w:val="22"/>
                <w:szCs w:val="22"/>
                <w:u w:val="single"/>
                <w:rPrChange w:id="61" w:author="윤영석" w:date="2016-08-25T09:52:00Z">
                  <w:rPr>
                    <w:rFonts w:ascii="굴림" w:eastAsia="굴림" w:hAnsi="굴림"/>
                    <w:b/>
                    <w:color w:val="000000"/>
                    <w:sz w:val="22"/>
                    <w:szCs w:val="22"/>
                  </w:rPr>
                </w:rPrChange>
              </w:rPr>
            </w:pPr>
            <w:ins w:id="62" w:author="YoungSan Kim" w:date="2016-06-29T21:57:00Z">
              <w:r w:rsidRPr="0008039B">
                <w:rPr>
                  <w:rFonts w:ascii="굴림" w:eastAsia="굴림" w:hAnsi="굴림" w:hint="eastAsia"/>
                  <w:color w:val="8496B0"/>
                  <w:szCs w:val="22"/>
                  <w:u w:val="single"/>
                  <w:rPrChange w:id="63" w:author="윤영석" w:date="2016-08-25T09:52:00Z">
                    <w:rPr>
                      <w:rFonts w:ascii="굴림" w:eastAsia="굴림" w:hAnsi="굴림" w:hint="eastAsia"/>
                      <w:b/>
                      <w:color w:val="000000"/>
                      <w:sz w:val="22"/>
                      <w:szCs w:val="22"/>
                    </w:rPr>
                  </w:rPrChange>
                </w:rPr>
                <w:t>지도 강사 추천서 없는 신청서는 접수하지 않습니다.</w:t>
              </w:r>
            </w:ins>
          </w:p>
        </w:tc>
      </w:tr>
      <w:tr w:rsidR="00AF2BFA" w:rsidTr="00B445A5">
        <w:trPr>
          <w:trHeight w:val="571"/>
          <w:jc w:val="center"/>
        </w:trPr>
        <w:tc>
          <w:tcPr>
            <w:tcW w:w="1004" w:type="dxa"/>
            <w:vMerge/>
            <w:shd w:val="clear" w:color="auto" w:fill="DEEAF6"/>
            <w:vAlign w:val="center"/>
          </w:tcPr>
          <w:p w:rsidR="00AF2BFA" w:rsidRDefault="00AF2BFA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98" w:type="dxa"/>
            <w:tcBorders>
              <w:top w:val="nil"/>
            </w:tcBorders>
            <w:vAlign w:val="center"/>
          </w:tcPr>
          <w:p w:rsidR="00AF2BFA" w:rsidRPr="00E30EB6" w:rsidRDefault="00AF2BFA" w:rsidP="007809D8">
            <w:pPr>
              <w:snapToGrid w:val="0"/>
              <w:spacing w:line="200" w:lineRule="atLeast"/>
              <w:ind w:firstLineChars="50" w:firstLine="108"/>
              <w:rPr>
                <w:rFonts w:ascii="굴림" w:eastAsia="굴림" w:hAnsi="굴림"/>
                <w:b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2" w:space="0" w:color="000000"/>
            </w:tcBorders>
            <w:shd w:val="clear" w:color="auto" w:fill="DEEAF6"/>
            <w:vAlign w:val="center"/>
          </w:tcPr>
          <w:p w:rsidR="00AF2BFA" w:rsidRPr="007F0F8F" w:rsidRDefault="001952A0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 w:hint="eastAsia"/>
                <w:b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color w:val="000000"/>
                <w:sz w:val="22"/>
                <w:szCs w:val="22"/>
              </w:rPr>
              <w:t>성명</w:t>
            </w:r>
          </w:p>
        </w:tc>
        <w:tc>
          <w:tcPr>
            <w:tcW w:w="1985" w:type="dxa"/>
            <w:tcBorders>
              <w:top w:val="single" w:sz="2" w:space="0" w:color="000000"/>
            </w:tcBorders>
            <w:vAlign w:val="center"/>
          </w:tcPr>
          <w:p w:rsidR="00AF2BFA" w:rsidRPr="00E30EB6" w:rsidRDefault="00D56E95" w:rsidP="007809D8">
            <w:pPr>
              <w:snapToGrid w:val="0"/>
              <w:spacing w:line="200" w:lineRule="atLeast"/>
              <w:ind w:right="40" w:firstLineChars="50" w:firstLine="108"/>
              <w:jc w:val="right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ins w:id="64" w:author="DaewonLee" w:date="2016-12-15T13:51:00Z">
              <w:r>
                <w:rPr>
                  <w:rFonts w:ascii="굴림" w:eastAsia="굴림" w:hAnsi="굴림" w:hint="eastAsia"/>
                  <w:b/>
                  <w:bCs/>
                  <w:color w:val="000000"/>
                  <w:sz w:val="22"/>
                  <w:szCs w:val="22"/>
                </w:rPr>
                <w:t>채효원</w:t>
              </w:r>
              <w:r w:rsidRPr="00E30EB6">
                <w:rPr>
                  <w:rFonts w:ascii="굴림" w:eastAsia="굴림" w:hAnsi="굴림" w:hint="eastAsia"/>
                  <w:color w:val="000000"/>
                  <w:sz w:val="18"/>
                  <w:szCs w:val="16"/>
                </w:rPr>
                <w:t xml:space="preserve"> </w:t>
              </w:r>
            </w:ins>
            <w:r w:rsidR="00AF2BFA" w:rsidRPr="00E30EB6">
              <w:rPr>
                <w:rFonts w:ascii="굴림" w:eastAsia="굴림" w:hAnsi="굴림" w:hint="eastAsia"/>
                <w:color w:val="000000"/>
                <w:sz w:val="18"/>
                <w:szCs w:val="16"/>
              </w:rPr>
              <w:t>(서명)</w:t>
            </w:r>
          </w:p>
        </w:tc>
      </w:tr>
    </w:tbl>
    <w:p w:rsidR="00AF2BFA" w:rsidRPr="00F629FA" w:rsidRDefault="00AF2BFA" w:rsidP="00AF2BFA">
      <w:pPr>
        <w:spacing w:line="200" w:lineRule="exact"/>
        <w:ind w:right="198"/>
        <w:jc w:val="left"/>
        <w:rPr>
          <w:rFonts w:ascii="맑은 고딕" w:eastAsia="맑은 고딕" w:hAnsi="맑은 고딕" w:hint="eastAsia"/>
          <w:bCs/>
          <w:color w:val="000000"/>
          <w:sz w:val="18"/>
          <w:szCs w:val="18"/>
        </w:rPr>
      </w:pPr>
    </w:p>
    <w:tbl>
      <w:tblPr>
        <w:tblpPr w:leftFromText="142" w:rightFromText="142" w:vertAnchor="text" w:horzAnchor="margin" w:tblpX="102" w:tblpY="86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PrChange w:id="65" w:author="DaewonLee" w:date="2016-12-15T11:27:00Z">
          <w:tblPr>
            <w:tblpPr w:leftFromText="142" w:rightFromText="142" w:vertAnchor="text" w:horzAnchor="margin" w:tblpX="102" w:tblpY="86"/>
            <w:tblOverlap w:val="never"/>
            <w:tblW w:w="0" w:type="auto"/>
            <w:tbl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blBorders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954"/>
        <w:gridCol w:w="1001"/>
        <w:gridCol w:w="1975"/>
        <w:gridCol w:w="2551"/>
        <w:gridCol w:w="2977"/>
        <w:tblGridChange w:id="66">
          <w:tblGrid>
            <w:gridCol w:w="954"/>
            <w:gridCol w:w="1001"/>
            <w:gridCol w:w="1876"/>
            <w:gridCol w:w="2271"/>
            <w:gridCol w:w="1989"/>
          </w:tblGrid>
        </w:tblGridChange>
      </w:tblGrid>
      <w:tr w:rsidR="00CE371A" w:rsidTr="001F718E">
        <w:trPr>
          <w:trHeight w:val="147"/>
          <w:trPrChange w:id="67" w:author="DaewonLee" w:date="2016-12-15T11:27:00Z">
            <w:trPr>
              <w:trHeight w:val="147"/>
            </w:trPr>
          </w:trPrChange>
        </w:trPr>
        <w:tc>
          <w:tcPr>
            <w:tcW w:w="954" w:type="dxa"/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68" w:author="DaewonLee" w:date="2016-12-15T11:27:00Z">
              <w:tcPr>
                <w:tcW w:w="954" w:type="dxa"/>
                <w:shd w:val="clear" w:color="auto" w:fill="DEEAF6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CE371A" w:rsidRPr="00206B08" w:rsidRDefault="00CE371A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r w:rsidRPr="00206B08"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  <w:t>구성원</w:t>
            </w:r>
          </w:p>
        </w:tc>
        <w:tc>
          <w:tcPr>
            <w:tcW w:w="1001" w:type="dxa"/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69" w:author="DaewonLee" w:date="2016-12-15T11:27:00Z">
              <w:tcPr>
                <w:tcW w:w="1001" w:type="dxa"/>
                <w:shd w:val="clear" w:color="auto" w:fill="DEEAF6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CE371A" w:rsidRPr="00206B08" w:rsidRDefault="00CE371A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r w:rsidRPr="00206B08"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  <w:t>성명</w:t>
            </w:r>
          </w:p>
        </w:tc>
        <w:tc>
          <w:tcPr>
            <w:tcW w:w="1975" w:type="dxa"/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70" w:author="DaewonLee" w:date="2016-12-15T11:27:00Z">
              <w:tcPr>
                <w:tcW w:w="1876" w:type="dxa"/>
                <w:shd w:val="clear" w:color="auto" w:fill="DEEAF6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CE371A" w:rsidRPr="00206B08" w:rsidRDefault="00CE371A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r w:rsidRPr="00206B08"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  <w:t>핸드폰</w:t>
            </w:r>
          </w:p>
        </w:tc>
        <w:tc>
          <w:tcPr>
            <w:tcW w:w="2551" w:type="dxa"/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71" w:author="DaewonLee" w:date="2016-12-15T11:27:00Z">
              <w:tcPr>
                <w:tcW w:w="2271" w:type="dxa"/>
                <w:shd w:val="clear" w:color="auto" w:fill="DEEAF6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CE371A" w:rsidRPr="00206B08" w:rsidRDefault="00CE371A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r w:rsidRPr="00206B08"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  <w:t>이메일</w:t>
            </w:r>
          </w:p>
        </w:tc>
        <w:tc>
          <w:tcPr>
            <w:tcW w:w="2977" w:type="dxa"/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72" w:author="DaewonLee" w:date="2016-12-15T11:27:00Z">
              <w:tcPr>
                <w:tcW w:w="1989" w:type="dxa"/>
                <w:shd w:val="clear" w:color="auto" w:fill="DEEAF6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CE371A" w:rsidRPr="00206B08" w:rsidRDefault="00CE371A" w:rsidP="00AF2BFA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팀내</w:t>
            </w:r>
            <w:r w:rsidRPr="00206B08"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  <w:t>역할</w:t>
            </w:r>
          </w:p>
        </w:tc>
      </w:tr>
      <w:tr w:rsidR="00CE371A" w:rsidTr="001F718E">
        <w:trPr>
          <w:trHeight w:val="334"/>
          <w:trPrChange w:id="73" w:author="DaewonLee" w:date="2016-12-15T11:27:00Z">
            <w:trPr>
              <w:trHeight w:val="334"/>
            </w:trPr>
          </w:trPrChange>
        </w:trPr>
        <w:tc>
          <w:tcPr>
            <w:tcW w:w="95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74" w:author="DaewonLee" w:date="2016-12-15T11:27:00Z">
              <w:tcPr>
                <w:tcW w:w="954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CE371A" w:rsidRPr="00206B08" w:rsidRDefault="00CE371A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r w:rsidRPr="00206B08"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  <w:t xml:space="preserve">팀장 </w:t>
            </w:r>
          </w:p>
        </w:tc>
        <w:tc>
          <w:tcPr>
            <w:tcW w:w="100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tcPrChange w:id="75" w:author="DaewonLee" w:date="2016-12-15T11:27:00Z">
              <w:tcPr>
                <w:tcW w:w="1001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</w:tcPr>
            </w:tcPrChange>
          </w:tcPr>
          <w:p w:rsidR="00CE371A" w:rsidRPr="00206B08" w:rsidRDefault="001F718E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ins w:id="76" w:author="DaewonLee" w:date="2016-12-15T11:25:00Z">
              <w:r>
                <w:rPr>
                  <w:rFonts w:ascii="굴림" w:eastAsia="굴림" w:hAnsi="굴림" w:hint="eastAsia"/>
                  <w:b/>
                  <w:bCs/>
                  <w:color w:val="000000"/>
                  <w:sz w:val="22"/>
                  <w:szCs w:val="22"/>
                </w:rPr>
                <w:t>채효원</w:t>
              </w:r>
            </w:ins>
          </w:p>
        </w:tc>
        <w:tc>
          <w:tcPr>
            <w:tcW w:w="197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tcPrChange w:id="77" w:author="DaewonLee" w:date="2016-12-15T11:27:00Z">
              <w:tcPr>
                <w:tcW w:w="1876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</w:tcPr>
            </w:tcPrChange>
          </w:tcPr>
          <w:p w:rsidR="00CE371A" w:rsidRPr="00206B08" w:rsidRDefault="001F718E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ins w:id="78" w:author="DaewonLee" w:date="2016-12-15T11:27:00Z">
              <w:r>
                <w:rPr>
                  <w:rFonts w:ascii="굴림" w:eastAsia="굴림" w:hAnsi="굴림" w:hint="eastAsia"/>
                  <w:b/>
                  <w:bCs/>
                  <w:color w:val="000000"/>
                  <w:sz w:val="22"/>
                  <w:szCs w:val="22"/>
                </w:rPr>
                <w:t>010-7393-1976</w:t>
              </w:r>
            </w:ins>
          </w:p>
        </w:tc>
        <w:tc>
          <w:tcPr>
            <w:tcW w:w="25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tcPrChange w:id="79" w:author="DaewonLee" w:date="2016-12-15T11:27:00Z">
              <w:tcPr>
                <w:tcW w:w="2271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</w:tcPr>
            </w:tcPrChange>
          </w:tcPr>
          <w:p w:rsidR="00CE371A" w:rsidRPr="00206B08" w:rsidRDefault="00CE371A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80" w:author="DaewonLee" w:date="2016-12-15T11:27:00Z">
              <w:tcPr>
                <w:tcW w:w="1989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CE371A" w:rsidRPr="00206B08" w:rsidRDefault="00CE371A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E371A" w:rsidTr="001F718E">
        <w:trPr>
          <w:trHeight w:val="334"/>
          <w:trPrChange w:id="81" w:author="DaewonLee" w:date="2016-12-15T11:27:00Z">
            <w:trPr>
              <w:trHeight w:val="334"/>
            </w:trPr>
          </w:trPrChange>
        </w:trPr>
        <w:tc>
          <w:tcPr>
            <w:tcW w:w="95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82" w:author="DaewonLee" w:date="2016-12-15T11:27:00Z">
              <w:tcPr>
                <w:tcW w:w="954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CE371A" w:rsidRPr="00206B08" w:rsidRDefault="00CE371A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r w:rsidRPr="00206B08"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  <w:t>팀원</w:t>
            </w:r>
            <w:r w:rsidRPr="00206B08"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83" w:author="DaewonLee" w:date="2016-12-15T11:27:00Z">
              <w:tcPr>
                <w:tcW w:w="1001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CE371A" w:rsidRPr="00206B08" w:rsidRDefault="001F718E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ins w:id="84" w:author="DaewonLee" w:date="2016-12-15T11:25:00Z">
              <w:r>
                <w:rPr>
                  <w:rFonts w:ascii="굴림" w:eastAsia="굴림" w:hAnsi="굴림" w:hint="eastAsia"/>
                  <w:b/>
                  <w:bCs/>
                  <w:color w:val="000000"/>
                  <w:sz w:val="22"/>
                  <w:szCs w:val="22"/>
                </w:rPr>
                <w:t>박지혜</w:t>
              </w:r>
            </w:ins>
          </w:p>
        </w:tc>
        <w:tc>
          <w:tcPr>
            <w:tcW w:w="197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85" w:author="DaewonLee" w:date="2016-12-15T11:27:00Z">
              <w:tcPr>
                <w:tcW w:w="1876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CE371A" w:rsidRPr="00206B08" w:rsidRDefault="001F718E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ins w:id="86" w:author="DaewonLee" w:date="2016-12-15T11:27:00Z">
              <w:r>
                <w:rPr>
                  <w:rFonts w:ascii="굴림" w:eastAsia="굴림" w:hAnsi="굴림" w:hint="eastAsia"/>
                  <w:b/>
                  <w:bCs/>
                  <w:color w:val="000000"/>
                  <w:sz w:val="22"/>
                  <w:szCs w:val="22"/>
                </w:rPr>
                <w:t>010-3032-3264</w:t>
              </w:r>
            </w:ins>
          </w:p>
        </w:tc>
        <w:tc>
          <w:tcPr>
            <w:tcW w:w="25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87" w:author="DaewonLee" w:date="2016-12-15T11:27:00Z">
              <w:tcPr>
                <w:tcW w:w="2271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CE371A" w:rsidRPr="00206B08" w:rsidRDefault="00CE371A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88" w:author="DaewonLee" w:date="2016-12-15T11:27:00Z">
              <w:tcPr>
                <w:tcW w:w="1989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CE371A" w:rsidRPr="00206B08" w:rsidRDefault="00CE371A" w:rsidP="007809D8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F718E" w:rsidTr="001F718E">
        <w:trPr>
          <w:trHeight w:val="334"/>
          <w:trPrChange w:id="89" w:author="DaewonLee" w:date="2016-12-15T11:27:00Z">
            <w:trPr>
              <w:trHeight w:val="334"/>
            </w:trPr>
          </w:trPrChange>
        </w:trPr>
        <w:tc>
          <w:tcPr>
            <w:tcW w:w="95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90" w:author="DaewonLee" w:date="2016-12-15T11:27:00Z">
              <w:tcPr>
                <w:tcW w:w="954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1F718E" w:rsidRPr="00206B08" w:rsidRDefault="001F718E" w:rsidP="001F718E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r w:rsidRPr="00206B08"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  <w:t>팀원</w:t>
            </w:r>
            <w:r w:rsidRPr="00206B08"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91" w:author="DaewonLee" w:date="2016-12-15T11:27:00Z">
              <w:tcPr>
                <w:tcW w:w="1001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1F718E" w:rsidRPr="00206B08" w:rsidRDefault="001F718E" w:rsidP="001F718E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  <w:highlight w:val="darkYellow"/>
              </w:rPr>
            </w:pPr>
            <w:ins w:id="92" w:author="DaewonLee" w:date="2016-12-15T11:26:00Z">
              <w:r>
                <w:rPr>
                  <w:rFonts w:ascii="굴림" w:eastAsia="굴림" w:hAnsi="굴림" w:hint="eastAsia"/>
                  <w:b/>
                  <w:bCs/>
                  <w:color w:val="000000"/>
                  <w:sz w:val="22"/>
                  <w:szCs w:val="22"/>
                  <w:highlight w:val="darkYellow"/>
                </w:rPr>
                <w:t>안선영</w:t>
              </w:r>
            </w:ins>
          </w:p>
        </w:tc>
        <w:tc>
          <w:tcPr>
            <w:tcW w:w="197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93" w:author="DaewonLee" w:date="2016-12-15T11:27:00Z">
              <w:tcPr>
                <w:tcW w:w="1876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1F718E" w:rsidRPr="00206B08" w:rsidRDefault="001F718E" w:rsidP="001F718E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ins w:id="94" w:author="DaewonLee" w:date="2016-12-15T11:27:00Z">
              <w:r>
                <w:rPr>
                  <w:rFonts w:ascii="굴림" w:eastAsia="굴림" w:hAnsi="굴림" w:hint="eastAsia"/>
                  <w:b/>
                  <w:bCs/>
                  <w:color w:val="000000"/>
                  <w:sz w:val="22"/>
                  <w:szCs w:val="22"/>
                </w:rPr>
                <w:t>010-3068-9199</w:t>
              </w:r>
            </w:ins>
          </w:p>
        </w:tc>
        <w:tc>
          <w:tcPr>
            <w:tcW w:w="25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95" w:author="DaewonLee" w:date="2016-12-15T11:27:00Z">
              <w:tcPr>
                <w:tcW w:w="2271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1F718E" w:rsidRPr="00206B08" w:rsidRDefault="001F718E" w:rsidP="001F718E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96" w:author="DaewonLee" w:date="2016-12-15T11:27:00Z">
              <w:tcPr>
                <w:tcW w:w="1989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1F718E" w:rsidRPr="00206B08" w:rsidRDefault="001F718E" w:rsidP="001F718E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F718E" w:rsidTr="001F718E">
        <w:trPr>
          <w:trHeight w:val="334"/>
          <w:trPrChange w:id="97" w:author="DaewonLee" w:date="2016-12-15T11:27:00Z">
            <w:trPr>
              <w:trHeight w:val="334"/>
            </w:trPr>
          </w:trPrChange>
        </w:trPr>
        <w:tc>
          <w:tcPr>
            <w:tcW w:w="95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98" w:author="DaewonLee" w:date="2016-12-15T11:27:00Z">
              <w:tcPr>
                <w:tcW w:w="954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1F718E" w:rsidRPr="00206B08" w:rsidRDefault="001F718E" w:rsidP="001F718E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r w:rsidRPr="00206B08"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  <w:t>팀원</w:t>
            </w:r>
            <w:r w:rsidRPr="00206B08"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00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99" w:author="DaewonLee" w:date="2016-12-15T11:27:00Z">
              <w:tcPr>
                <w:tcW w:w="1001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1F718E" w:rsidRPr="00206B08" w:rsidRDefault="001F718E" w:rsidP="001F718E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ins w:id="100" w:author="DaewonLee" w:date="2016-12-15T11:26:00Z">
              <w:r>
                <w:rPr>
                  <w:rFonts w:ascii="굴림" w:eastAsia="굴림" w:hAnsi="굴림" w:hint="eastAsia"/>
                  <w:b/>
                  <w:bCs/>
                  <w:color w:val="000000"/>
                  <w:sz w:val="22"/>
                  <w:szCs w:val="22"/>
                </w:rPr>
                <w:t>이대원</w:t>
              </w:r>
            </w:ins>
          </w:p>
        </w:tc>
        <w:tc>
          <w:tcPr>
            <w:tcW w:w="197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101" w:author="DaewonLee" w:date="2016-12-15T11:27:00Z">
              <w:tcPr>
                <w:tcW w:w="1876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1F718E" w:rsidRPr="00206B08" w:rsidRDefault="001F718E" w:rsidP="001F718E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ins w:id="102" w:author="DaewonLee" w:date="2016-12-15T11:26:00Z">
              <w:r>
                <w:rPr>
                  <w:rFonts w:ascii="굴림" w:eastAsia="굴림" w:hAnsi="굴림" w:hint="eastAsia"/>
                  <w:b/>
                  <w:bCs/>
                  <w:color w:val="000000"/>
                  <w:sz w:val="22"/>
                  <w:szCs w:val="22"/>
                </w:rPr>
                <w:t>010-9596-0550</w:t>
              </w:r>
            </w:ins>
          </w:p>
        </w:tc>
        <w:tc>
          <w:tcPr>
            <w:tcW w:w="25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103" w:author="DaewonLee" w:date="2016-12-15T11:27:00Z">
              <w:tcPr>
                <w:tcW w:w="2271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1F718E" w:rsidRPr="00206B08" w:rsidRDefault="001F718E" w:rsidP="001F718E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ins w:id="104" w:author="DaewonLee" w:date="2016-12-15T11:26:00Z">
              <w:r>
                <w:rPr>
                  <w:rFonts w:ascii="굴림" w:eastAsia="굴림" w:hAnsi="굴림"/>
                  <w:b/>
                  <w:bCs/>
                  <w:color w:val="000000"/>
                  <w:sz w:val="22"/>
                  <w:szCs w:val="22"/>
                </w:rPr>
                <w:t>k</w:t>
              </w:r>
              <w:r>
                <w:rPr>
                  <w:rFonts w:ascii="굴림" w:eastAsia="굴림" w:hAnsi="굴림" w:hint="eastAsia"/>
                  <w:b/>
                  <w:bCs/>
                  <w:color w:val="000000"/>
                  <w:sz w:val="22"/>
                  <w:szCs w:val="22"/>
                </w:rPr>
                <w:t>orea6</w:t>
              </w:r>
              <w:r>
                <w:rPr>
                  <w:rFonts w:ascii="굴림" w:eastAsia="굴림" w:hAnsi="굴림"/>
                  <w:b/>
                  <w:bCs/>
                  <w:color w:val="000000"/>
                  <w:sz w:val="22"/>
                  <w:szCs w:val="22"/>
                </w:rPr>
                <w:t>00@naver.com</w:t>
              </w:r>
            </w:ins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105" w:author="DaewonLee" w:date="2016-12-15T11:27:00Z">
              <w:tcPr>
                <w:tcW w:w="1989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1F718E" w:rsidRPr="00206B08" w:rsidRDefault="001F718E" w:rsidP="001F718E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F718E" w:rsidTr="001F718E">
        <w:trPr>
          <w:trHeight w:val="334"/>
          <w:trPrChange w:id="106" w:author="DaewonLee" w:date="2016-12-15T11:27:00Z">
            <w:trPr>
              <w:trHeight w:val="334"/>
            </w:trPr>
          </w:trPrChange>
        </w:trPr>
        <w:tc>
          <w:tcPr>
            <w:tcW w:w="95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107" w:author="DaewonLee" w:date="2016-12-15T11:27:00Z">
              <w:tcPr>
                <w:tcW w:w="954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1F718E" w:rsidRPr="00206B08" w:rsidRDefault="001F718E" w:rsidP="001F718E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r w:rsidRPr="00206B08"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  <w:t>팀원</w:t>
            </w:r>
            <w:r w:rsidRPr="00206B08">
              <w:rPr>
                <w:rFonts w:ascii="굴림" w:eastAsia="굴림" w:hAnsi="굴림" w:hint="eastAsia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00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108" w:author="DaewonLee" w:date="2016-12-15T11:27:00Z">
              <w:tcPr>
                <w:tcW w:w="1001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1F718E" w:rsidRPr="00206B08" w:rsidRDefault="001F718E" w:rsidP="001F718E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ins w:id="109" w:author="DaewonLee" w:date="2016-12-15T11:26:00Z">
              <w:r>
                <w:rPr>
                  <w:rFonts w:ascii="굴림" w:eastAsia="굴림" w:hAnsi="굴림" w:hint="eastAsia"/>
                  <w:b/>
                  <w:bCs/>
                  <w:color w:val="000000"/>
                  <w:sz w:val="22"/>
                  <w:szCs w:val="22"/>
                </w:rPr>
                <w:t>전성원</w:t>
              </w:r>
            </w:ins>
          </w:p>
        </w:tc>
        <w:tc>
          <w:tcPr>
            <w:tcW w:w="197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110" w:author="DaewonLee" w:date="2016-12-15T11:27:00Z">
              <w:tcPr>
                <w:tcW w:w="1876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1F718E" w:rsidRPr="00206B08" w:rsidRDefault="001F718E" w:rsidP="001F718E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  <w:ins w:id="111" w:author="DaewonLee" w:date="2016-12-15T11:28:00Z">
              <w:r>
                <w:rPr>
                  <w:rFonts w:ascii="굴림" w:eastAsia="굴림" w:hAnsi="굴림" w:hint="eastAsia"/>
                  <w:b/>
                  <w:bCs/>
                  <w:color w:val="000000"/>
                  <w:sz w:val="22"/>
                  <w:szCs w:val="22"/>
                </w:rPr>
                <w:t>010-3033-3437</w:t>
              </w:r>
            </w:ins>
          </w:p>
        </w:tc>
        <w:tc>
          <w:tcPr>
            <w:tcW w:w="25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112" w:author="DaewonLee" w:date="2016-12-15T11:27:00Z">
              <w:tcPr>
                <w:tcW w:w="2271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1F718E" w:rsidRPr="00206B08" w:rsidRDefault="001F718E" w:rsidP="001F718E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  <w:tcPrChange w:id="113" w:author="DaewonLee" w:date="2016-12-15T11:27:00Z">
              <w:tcPr>
                <w:tcW w:w="1989" w:type="dxa"/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</w:tcPrChange>
          </w:tcPr>
          <w:p w:rsidR="001F718E" w:rsidRPr="00206B08" w:rsidRDefault="001F718E" w:rsidP="001F718E">
            <w:pPr>
              <w:snapToGrid w:val="0"/>
              <w:spacing w:line="200" w:lineRule="atLeast"/>
              <w:jc w:val="center"/>
              <w:rPr>
                <w:rFonts w:ascii="굴림" w:eastAsia="굴림" w:hAnsi="굴림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AF2BFA" w:rsidRDefault="00AF2BFA" w:rsidP="00AF2BFA">
      <w:pPr>
        <w:spacing w:line="200" w:lineRule="exact"/>
        <w:ind w:firstLineChars="100" w:firstLine="196"/>
        <w:rPr>
          <w:rFonts w:ascii="돋움" w:eastAsia="돋움" w:hAnsi="돋움" w:cs="굴림" w:hint="eastAsia"/>
          <w:b/>
          <w:color w:val="000000"/>
          <w:kern w:val="0"/>
          <w:szCs w:val="20"/>
        </w:rPr>
      </w:pPr>
    </w:p>
    <w:p w:rsidR="00AF2BFA" w:rsidRPr="00D235BE" w:rsidRDefault="00AF2BFA" w:rsidP="00556388">
      <w:pPr>
        <w:spacing w:line="240" w:lineRule="exact"/>
        <w:ind w:firstLineChars="100" w:firstLine="216"/>
        <w:rPr>
          <w:rFonts w:ascii="돋움" w:eastAsia="돋움" w:hAnsi="돋움" w:cs="굴림"/>
          <w:b/>
          <w:color w:val="000000"/>
          <w:kern w:val="0"/>
          <w:sz w:val="22"/>
          <w:szCs w:val="22"/>
        </w:rPr>
      </w:pPr>
      <w:r w:rsidRPr="00D235BE">
        <w:rPr>
          <w:rFonts w:ascii="굴림" w:eastAsia="굴림" w:hAnsi="굴림" w:cs="굴림" w:hint="eastAsia"/>
          <w:b/>
          <w:color w:val="000000"/>
          <w:kern w:val="0"/>
          <w:sz w:val="22"/>
          <w:szCs w:val="22"/>
        </w:rPr>
        <w:t xml:space="preserve">* </w:t>
      </w:r>
      <w:r w:rsidR="000F757B">
        <w:rPr>
          <w:rFonts w:ascii="굴림" w:eastAsia="굴림" w:hAnsi="굴림" w:cs="굴림" w:hint="eastAsia"/>
          <w:b/>
          <w:color w:val="000000"/>
          <w:kern w:val="0"/>
          <w:sz w:val="22"/>
          <w:szCs w:val="22"/>
        </w:rPr>
        <w:t>유첨</w:t>
      </w:r>
      <w:r w:rsidR="00556388" w:rsidRPr="00D235BE">
        <w:rPr>
          <w:rFonts w:ascii="굴림" w:eastAsia="굴림" w:hAnsi="굴림" w:cs="굴림" w:hint="eastAsia"/>
          <w:b/>
          <w:color w:val="000000"/>
          <w:kern w:val="0"/>
          <w:sz w:val="22"/>
          <w:szCs w:val="22"/>
        </w:rPr>
        <w:t xml:space="preserve"> </w:t>
      </w:r>
      <w:r w:rsidR="00556388" w:rsidRPr="00D235BE">
        <w:rPr>
          <w:rFonts w:ascii="굴림" w:eastAsia="굴림" w:hAnsi="굴림" w:cs="굴림"/>
          <w:b/>
          <w:color w:val="000000"/>
          <w:kern w:val="0"/>
          <w:sz w:val="22"/>
          <w:szCs w:val="22"/>
        </w:rPr>
        <w:t>: 1.</w:t>
      </w:r>
      <w:r w:rsidR="00A458A5" w:rsidRPr="00D235BE">
        <w:rPr>
          <w:rFonts w:ascii="굴림" w:eastAsia="굴림" w:hAnsi="굴림" w:cs="굴림"/>
          <w:b/>
          <w:color w:val="000000"/>
          <w:kern w:val="0"/>
          <w:sz w:val="22"/>
          <w:szCs w:val="22"/>
        </w:rPr>
        <w:t xml:space="preserve"> </w:t>
      </w:r>
      <w:r w:rsidR="00556388" w:rsidRPr="00D235BE">
        <w:rPr>
          <w:rFonts w:ascii="굴림" w:eastAsia="굴림" w:hAnsi="굴림" w:cs="굴림" w:hint="eastAsia"/>
          <w:b/>
          <w:color w:val="000000"/>
          <w:kern w:val="0"/>
          <w:sz w:val="22"/>
          <w:szCs w:val="22"/>
        </w:rPr>
        <w:t>프로젝트</w:t>
      </w:r>
      <w:r w:rsidR="00C03C81">
        <w:rPr>
          <w:rFonts w:ascii="굴림" w:eastAsia="굴림" w:hAnsi="굴림" w:cs="굴림" w:hint="eastAsia"/>
          <w:b/>
          <w:color w:val="000000"/>
          <w:kern w:val="0"/>
          <w:sz w:val="22"/>
          <w:szCs w:val="22"/>
        </w:rPr>
        <w:t xml:space="preserve"> </w:t>
      </w:r>
      <w:r w:rsidR="00556388" w:rsidRPr="00D235BE">
        <w:rPr>
          <w:rFonts w:ascii="굴림" w:eastAsia="굴림" w:hAnsi="굴림" w:cs="굴림" w:hint="eastAsia"/>
          <w:b/>
          <w:color w:val="000000"/>
          <w:kern w:val="0"/>
          <w:sz w:val="22"/>
          <w:szCs w:val="22"/>
        </w:rPr>
        <w:t xml:space="preserve">보고서 </w:t>
      </w:r>
      <w:r w:rsidR="00556388" w:rsidRPr="00D235BE">
        <w:rPr>
          <w:rFonts w:ascii="굴림" w:eastAsia="굴림" w:hAnsi="굴림" w:cs="굴림"/>
          <w:b/>
          <w:color w:val="000000"/>
          <w:kern w:val="0"/>
          <w:sz w:val="22"/>
          <w:szCs w:val="22"/>
        </w:rPr>
        <w:t>1</w:t>
      </w:r>
      <w:r w:rsidR="00556388" w:rsidRPr="00D235BE">
        <w:rPr>
          <w:rFonts w:ascii="굴림" w:eastAsia="굴림" w:hAnsi="굴림" w:cs="굴림" w:hint="eastAsia"/>
          <w:b/>
          <w:color w:val="000000"/>
          <w:kern w:val="0"/>
          <w:sz w:val="22"/>
          <w:szCs w:val="22"/>
        </w:rPr>
        <w:t>부</w:t>
      </w:r>
      <w:r w:rsidR="00A458A5" w:rsidRPr="00D235BE">
        <w:rPr>
          <w:rFonts w:ascii="굴림" w:eastAsia="굴림" w:hAnsi="굴림" w:cs="굴림" w:hint="eastAsia"/>
          <w:b/>
          <w:color w:val="000000"/>
          <w:kern w:val="0"/>
          <w:sz w:val="22"/>
          <w:szCs w:val="22"/>
        </w:rPr>
        <w:t>,</w:t>
      </w:r>
      <w:r w:rsidR="00556388" w:rsidRPr="00D235BE">
        <w:rPr>
          <w:rFonts w:ascii="굴림" w:eastAsia="굴림" w:hAnsi="굴림" w:cs="굴림" w:hint="eastAsia"/>
          <w:b/>
          <w:color w:val="000000"/>
          <w:kern w:val="0"/>
          <w:sz w:val="22"/>
          <w:szCs w:val="22"/>
        </w:rPr>
        <w:t xml:space="preserve">   </w:t>
      </w:r>
      <w:r w:rsidR="00556388" w:rsidRPr="00D235BE">
        <w:rPr>
          <w:rFonts w:ascii="굴림" w:eastAsia="굴림" w:hAnsi="굴림" w:cs="굴림"/>
          <w:b/>
          <w:color w:val="000000"/>
          <w:kern w:val="0"/>
          <w:sz w:val="22"/>
          <w:szCs w:val="22"/>
        </w:rPr>
        <w:t>2.</w:t>
      </w:r>
      <w:r w:rsidR="00A458A5" w:rsidRPr="00D235BE">
        <w:rPr>
          <w:rFonts w:ascii="굴림" w:eastAsia="굴림" w:hAnsi="굴림" w:cs="굴림"/>
          <w:b/>
          <w:color w:val="000000"/>
          <w:kern w:val="0"/>
          <w:sz w:val="22"/>
          <w:szCs w:val="22"/>
        </w:rPr>
        <w:t xml:space="preserve"> </w:t>
      </w:r>
      <w:r w:rsidR="00852E44">
        <w:rPr>
          <w:rFonts w:ascii="굴림" w:eastAsia="굴림" w:hAnsi="굴림" w:cs="굴림"/>
          <w:b/>
          <w:color w:val="000000"/>
          <w:kern w:val="0"/>
          <w:sz w:val="22"/>
          <w:szCs w:val="22"/>
        </w:rPr>
        <w:t xml:space="preserve">Source code </w:t>
      </w:r>
      <w:r w:rsidR="00852E44">
        <w:rPr>
          <w:rFonts w:ascii="굴림" w:eastAsia="굴림" w:hAnsi="굴림" w:cs="굴림" w:hint="eastAsia"/>
          <w:b/>
          <w:color w:val="000000"/>
          <w:kern w:val="0"/>
          <w:sz w:val="22"/>
          <w:szCs w:val="22"/>
        </w:rPr>
        <w:t>및</w:t>
      </w:r>
      <w:r w:rsidR="00852E44" w:rsidRPr="00852E44">
        <w:rPr>
          <w:rFonts w:ascii="굴림" w:eastAsia="굴림" w:hAnsi="굴림" w:cs="굴림"/>
          <w:b/>
          <w:color w:val="000000"/>
          <w:kern w:val="0"/>
          <w:sz w:val="22"/>
          <w:szCs w:val="22"/>
        </w:rPr>
        <w:t xml:space="preserve"> DB schema</w:t>
      </w:r>
      <w:r w:rsidRPr="00D235BE">
        <w:rPr>
          <w:rFonts w:ascii="굴림" w:eastAsia="굴림" w:hAnsi="굴림" w:cs="굴림" w:hint="eastAsia"/>
          <w:b/>
          <w:color w:val="000000"/>
          <w:kern w:val="0"/>
          <w:sz w:val="22"/>
          <w:szCs w:val="22"/>
        </w:rPr>
        <w:t xml:space="preserve"> </w:t>
      </w:r>
      <w:r w:rsidR="00556388" w:rsidRPr="00D235BE">
        <w:rPr>
          <w:rFonts w:ascii="굴림" w:eastAsia="굴림" w:hAnsi="굴림" w:cs="굴림"/>
          <w:b/>
          <w:color w:val="000000"/>
          <w:kern w:val="0"/>
          <w:sz w:val="22"/>
          <w:szCs w:val="22"/>
        </w:rPr>
        <w:t>1</w:t>
      </w:r>
      <w:r w:rsidR="00556388" w:rsidRPr="00D235BE">
        <w:rPr>
          <w:rFonts w:ascii="굴림" w:eastAsia="굴림" w:hAnsi="굴림" w:cs="굴림" w:hint="eastAsia"/>
          <w:b/>
          <w:color w:val="000000"/>
          <w:kern w:val="0"/>
          <w:sz w:val="22"/>
          <w:szCs w:val="22"/>
        </w:rPr>
        <w:t>부</w:t>
      </w:r>
      <w:r w:rsidR="00A458A5" w:rsidRPr="00D235BE">
        <w:rPr>
          <w:rFonts w:ascii="돋움" w:eastAsia="돋움" w:hAnsi="돋움" w:cs="굴림" w:hint="eastAsia"/>
          <w:b/>
          <w:color w:val="000000"/>
          <w:kern w:val="0"/>
          <w:sz w:val="22"/>
          <w:szCs w:val="22"/>
        </w:rPr>
        <w:t>.</w:t>
      </w:r>
      <w:r w:rsidR="00556388" w:rsidRPr="00D235BE">
        <w:rPr>
          <w:rFonts w:ascii="돋움" w:eastAsia="돋움" w:hAnsi="돋움" w:cs="굴림" w:hint="eastAsia"/>
          <w:b/>
          <w:color w:val="000000"/>
          <w:kern w:val="0"/>
          <w:sz w:val="22"/>
          <w:szCs w:val="22"/>
        </w:rPr>
        <w:t xml:space="preserve"> </w:t>
      </w:r>
    </w:p>
    <w:p w:rsidR="00AF2BFA" w:rsidRPr="00A458A5" w:rsidRDefault="00AF2BFA" w:rsidP="00AF2BFA">
      <w:pPr>
        <w:ind w:firstLineChars="100" w:firstLine="236"/>
        <w:rPr>
          <w:rFonts w:ascii="새굴림" w:eastAsia="새굴림" w:hAnsi="새굴림"/>
          <w:b/>
          <w:bCs/>
          <w:color w:val="000000"/>
          <w:sz w:val="24"/>
        </w:rPr>
      </w:pPr>
    </w:p>
    <w:p w:rsidR="00AF2BFA" w:rsidRPr="00E852F9" w:rsidRDefault="00AF2BFA" w:rsidP="00AF2BFA">
      <w:pPr>
        <w:jc w:val="center"/>
        <w:rPr>
          <w:rFonts w:ascii="새굴림" w:eastAsia="새굴림" w:hAnsi="새굴림" w:hint="eastAsia"/>
          <w:b/>
          <w:bCs/>
          <w:color w:val="000000"/>
          <w:sz w:val="24"/>
        </w:rPr>
      </w:pPr>
      <w:r w:rsidRPr="00BA3C57">
        <w:rPr>
          <w:rFonts w:ascii="새굴림" w:eastAsia="새굴림" w:hAnsi="새굴림" w:hint="eastAsia"/>
          <w:b/>
          <w:bCs/>
          <w:color w:val="000000"/>
          <w:sz w:val="24"/>
        </w:rPr>
        <w:t>위와 같</w:t>
      </w:r>
      <w:r w:rsidR="00556388">
        <w:rPr>
          <w:rFonts w:ascii="새굴림" w:eastAsia="새굴림" w:hAnsi="새굴림" w:hint="eastAsia"/>
          <w:b/>
          <w:bCs/>
          <w:color w:val="000000"/>
          <w:sz w:val="24"/>
        </w:rPr>
        <w:t xml:space="preserve">이 </w:t>
      </w:r>
      <w:r>
        <w:rPr>
          <w:rFonts w:ascii="새굴림" w:eastAsia="새굴림" w:hAnsi="새굴림"/>
          <w:b/>
          <w:bCs/>
          <w:color w:val="000000"/>
          <w:sz w:val="24"/>
        </w:rPr>
        <w:t>‘</w:t>
      </w:r>
      <w:r w:rsidRPr="003B3A82">
        <w:rPr>
          <w:rFonts w:ascii="새굴림" w:eastAsia="새굴림" w:hAnsi="새굴림" w:hint="eastAsia"/>
          <w:b/>
          <w:bCs/>
          <w:color w:val="000000"/>
          <w:sz w:val="24"/>
        </w:rPr>
        <w:t>제</w:t>
      </w:r>
      <w:del w:id="114" w:author="Registered User" w:date="2016-08-05T17:03:00Z">
        <w:r w:rsidRPr="003B3A82" w:rsidDel="00CE371A">
          <w:rPr>
            <w:rFonts w:ascii="새굴림" w:eastAsia="새굴림" w:hAnsi="새굴림" w:hint="eastAsia"/>
            <w:b/>
            <w:bCs/>
            <w:color w:val="000000"/>
            <w:sz w:val="24"/>
          </w:rPr>
          <w:delText>1</w:delText>
        </w:r>
      </w:del>
      <w:ins w:id="115" w:author="Registered User" w:date="2016-08-05T17:03:00Z">
        <w:r w:rsidR="00CE371A">
          <w:rPr>
            <w:rFonts w:ascii="새굴림" w:eastAsia="새굴림" w:hAnsi="새굴림"/>
            <w:b/>
            <w:bCs/>
            <w:color w:val="000000"/>
            <w:sz w:val="24"/>
          </w:rPr>
          <w:t>2</w:t>
        </w:r>
      </w:ins>
      <w:r w:rsidRPr="003B3A82">
        <w:rPr>
          <w:rFonts w:ascii="새굴림" w:eastAsia="새굴림" w:hAnsi="새굴림" w:hint="eastAsia"/>
          <w:b/>
          <w:bCs/>
          <w:color w:val="000000"/>
          <w:sz w:val="24"/>
        </w:rPr>
        <w:t>회 KOSTA 소프트웨어 경진대회</w:t>
      </w:r>
      <w:r>
        <w:rPr>
          <w:rFonts w:ascii="새굴림" w:eastAsia="새굴림" w:hAnsi="새굴림"/>
          <w:b/>
          <w:bCs/>
          <w:color w:val="000000"/>
          <w:sz w:val="24"/>
        </w:rPr>
        <w:t>’</w:t>
      </w:r>
      <w:r>
        <w:rPr>
          <w:rFonts w:ascii="새굴림" w:eastAsia="새굴림" w:hAnsi="새굴림" w:hint="eastAsia"/>
          <w:b/>
          <w:bCs/>
          <w:color w:val="000000"/>
          <w:sz w:val="24"/>
        </w:rPr>
        <w:t xml:space="preserve"> 에 참가</w:t>
      </w:r>
      <w:r w:rsidR="00556388">
        <w:rPr>
          <w:rFonts w:ascii="새굴림" w:eastAsia="새굴림" w:hAnsi="새굴림" w:hint="eastAsia"/>
          <w:b/>
          <w:bCs/>
          <w:color w:val="000000"/>
          <w:sz w:val="24"/>
        </w:rPr>
        <w:t>를 신청합니</w:t>
      </w:r>
      <w:r>
        <w:rPr>
          <w:rFonts w:ascii="새굴림" w:eastAsia="새굴림" w:hAnsi="새굴림" w:hint="eastAsia"/>
          <w:b/>
          <w:bCs/>
          <w:color w:val="000000"/>
          <w:sz w:val="24"/>
        </w:rPr>
        <w:t>다.</w:t>
      </w:r>
    </w:p>
    <w:p w:rsidR="00AF2BFA" w:rsidRPr="00E852F9" w:rsidRDefault="00AF2BFA" w:rsidP="00AF2BFA">
      <w:pPr>
        <w:rPr>
          <w:rFonts w:ascii="새굴림" w:eastAsia="새굴림" w:hAnsi="새굴림" w:hint="eastAsia"/>
          <w:b/>
          <w:bCs/>
          <w:color w:val="000000"/>
          <w:sz w:val="24"/>
        </w:rPr>
      </w:pPr>
      <w:r>
        <w:rPr>
          <w:rFonts w:ascii="새굴림" w:eastAsia="새굴림" w:hAnsi="새굴림" w:hint="eastAsia"/>
          <w:b/>
          <w:bCs/>
          <w:color w:val="000000"/>
          <w:sz w:val="24"/>
        </w:rPr>
        <w:t xml:space="preserve">                             </w:t>
      </w:r>
      <w:del w:id="116" w:author="Registered User" w:date="2016-08-05T17:03:00Z">
        <w:r w:rsidDel="00CE371A">
          <w:rPr>
            <w:rFonts w:ascii="새굴림" w:eastAsia="새굴림" w:hAnsi="새굴림"/>
            <w:b/>
            <w:bCs/>
            <w:color w:val="000000"/>
            <w:sz w:val="24"/>
          </w:rPr>
          <w:delText>20</w:delText>
        </w:r>
        <w:r w:rsidDel="00CE371A">
          <w:rPr>
            <w:rFonts w:ascii="새굴림" w:eastAsia="새굴림" w:hAnsi="새굴림" w:hint="eastAsia"/>
            <w:b/>
            <w:bCs/>
            <w:color w:val="000000"/>
            <w:sz w:val="24"/>
          </w:rPr>
          <w:delText>15</w:delText>
        </w:r>
      </w:del>
      <w:ins w:id="117" w:author="Registered User" w:date="2016-08-05T17:03:00Z">
        <w:r w:rsidR="00CE371A">
          <w:rPr>
            <w:rFonts w:ascii="새굴림" w:eastAsia="새굴림" w:hAnsi="새굴림"/>
            <w:b/>
            <w:bCs/>
            <w:color w:val="000000"/>
            <w:sz w:val="24"/>
          </w:rPr>
          <w:t>20</w:t>
        </w:r>
        <w:r w:rsidR="00CE371A">
          <w:rPr>
            <w:rFonts w:ascii="새굴림" w:eastAsia="새굴림" w:hAnsi="새굴림" w:hint="eastAsia"/>
            <w:b/>
            <w:bCs/>
            <w:color w:val="000000"/>
            <w:sz w:val="24"/>
          </w:rPr>
          <w:t>1</w:t>
        </w:r>
        <w:r w:rsidR="00CE371A">
          <w:rPr>
            <w:rFonts w:ascii="새굴림" w:eastAsia="새굴림" w:hAnsi="새굴림"/>
            <w:b/>
            <w:bCs/>
            <w:color w:val="000000"/>
            <w:sz w:val="24"/>
          </w:rPr>
          <w:t>6</w:t>
        </w:r>
      </w:ins>
      <w:r w:rsidRPr="00BA3C57">
        <w:rPr>
          <w:rFonts w:ascii="새굴림" w:eastAsia="새굴림" w:hAnsi="새굴림"/>
          <w:b/>
          <w:bCs/>
          <w:color w:val="000000"/>
          <w:sz w:val="24"/>
        </w:rPr>
        <w:t>.</w:t>
      </w:r>
      <w:r w:rsidRPr="00BA3C57">
        <w:rPr>
          <w:rFonts w:ascii="새굴림" w:eastAsia="새굴림" w:hAnsi="새굴림" w:hint="eastAsia"/>
          <w:b/>
          <w:bCs/>
          <w:color w:val="000000"/>
          <w:sz w:val="24"/>
        </w:rPr>
        <w:t xml:space="preserve">  </w:t>
      </w:r>
      <w:r>
        <w:rPr>
          <w:rFonts w:ascii="새굴림" w:eastAsia="새굴림" w:hAnsi="새굴림" w:hint="eastAsia"/>
          <w:b/>
          <w:bCs/>
          <w:color w:val="000000"/>
          <w:sz w:val="24"/>
        </w:rPr>
        <w:t xml:space="preserve"> </w:t>
      </w:r>
      <w:r w:rsidRPr="00BA3C57">
        <w:rPr>
          <w:rFonts w:ascii="새굴림" w:eastAsia="새굴림" w:hAnsi="새굴림"/>
          <w:b/>
          <w:bCs/>
          <w:color w:val="000000"/>
          <w:sz w:val="24"/>
        </w:rPr>
        <w:t xml:space="preserve"> .</w:t>
      </w:r>
      <w:r w:rsidRPr="00BA3C57">
        <w:rPr>
          <w:rFonts w:ascii="새굴림" w:eastAsia="새굴림" w:hAnsi="새굴림" w:hint="eastAsia"/>
          <w:b/>
          <w:bCs/>
          <w:color w:val="000000"/>
          <w:sz w:val="24"/>
        </w:rPr>
        <w:t xml:space="preserve">   </w:t>
      </w:r>
      <w:r>
        <w:rPr>
          <w:rFonts w:ascii="새굴림" w:eastAsia="새굴림" w:hAnsi="새굴림" w:hint="eastAsia"/>
          <w:b/>
          <w:bCs/>
          <w:color w:val="000000"/>
          <w:sz w:val="24"/>
        </w:rPr>
        <w:t xml:space="preserve"> </w:t>
      </w:r>
      <w:r w:rsidRPr="00BA3C57">
        <w:rPr>
          <w:rFonts w:ascii="새굴림" w:eastAsia="새굴림" w:hAnsi="새굴림"/>
          <w:b/>
          <w:bCs/>
          <w:color w:val="000000"/>
          <w:sz w:val="24"/>
        </w:rPr>
        <w:t xml:space="preserve"> .</w:t>
      </w:r>
    </w:p>
    <w:p w:rsidR="00AF2BFA" w:rsidRDefault="00AF2BFA" w:rsidP="00AF2BFA">
      <w:pPr>
        <w:spacing w:line="240" w:lineRule="exact"/>
        <w:ind w:leftChars="1144" w:left="2288" w:firstLineChars="733" w:firstLine="1727"/>
        <w:rPr>
          <w:rFonts w:ascii="새굴림" w:eastAsia="새굴림" w:hAnsi="새굴림"/>
          <w:b/>
          <w:bCs/>
          <w:color w:val="000000"/>
          <w:sz w:val="24"/>
        </w:rPr>
      </w:pPr>
    </w:p>
    <w:p w:rsidR="00AF2BFA" w:rsidRDefault="00AF2BFA" w:rsidP="00AF2BFA">
      <w:pPr>
        <w:spacing w:line="240" w:lineRule="exact"/>
        <w:ind w:leftChars="1144" w:left="2288" w:firstLineChars="733" w:firstLine="1727"/>
        <w:rPr>
          <w:rFonts w:ascii="새굴림" w:eastAsia="새굴림" w:hAnsi="새굴림"/>
          <w:b/>
          <w:bCs/>
          <w:color w:val="000000"/>
          <w:sz w:val="24"/>
        </w:rPr>
      </w:pPr>
      <w:r w:rsidRPr="00BA3C57">
        <w:rPr>
          <w:rFonts w:ascii="새굴림" w:eastAsia="새굴림" w:hAnsi="새굴림" w:hint="eastAsia"/>
          <w:b/>
          <w:bCs/>
          <w:color w:val="000000"/>
          <w:sz w:val="24"/>
        </w:rPr>
        <w:t>신청인</w:t>
      </w:r>
      <w:r w:rsidRPr="00BA3C57">
        <w:rPr>
          <w:rFonts w:ascii="새굴림" w:eastAsia="새굴림" w:hAnsi="새굴림"/>
          <w:b/>
          <w:bCs/>
          <w:color w:val="000000"/>
          <w:sz w:val="24"/>
        </w:rPr>
        <w:t xml:space="preserve"> :</w:t>
      </w:r>
      <w:r w:rsidRPr="00BA3C57">
        <w:rPr>
          <w:rFonts w:ascii="새굴림" w:eastAsia="새굴림" w:hAnsi="새굴림" w:hint="eastAsia"/>
          <w:b/>
          <w:bCs/>
          <w:color w:val="000000"/>
          <w:sz w:val="24"/>
        </w:rPr>
        <w:t xml:space="preserve">    </w:t>
      </w:r>
      <w:del w:id="118" w:author="DaewonLee" w:date="2016-12-15T13:52:00Z">
        <w:r w:rsidRPr="00BA3C57" w:rsidDel="00D56E95">
          <w:rPr>
            <w:rFonts w:ascii="새굴림" w:eastAsia="새굴림" w:hAnsi="새굴림" w:hint="eastAsia"/>
            <w:b/>
            <w:bCs/>
            <w:color w:val="000000"/>
            <w:sz w:val="24"/>
          </w:rPr>
          <w:delText xml:space="preserve">  </w:delText>
        </w:r>
      </w:del>
      <w:r w:rsidRPr="00BA3C57">
        <w:rPr>
          <w:rFonts w:ascii="새굴림" w:eastAsia="새굴림" w:hAnsi="새굴림" w:hint="eastAsia"/>
          <w:b/>
          <w:bCs/>
          <w:color w:val="000000"/>
          <w:sz w:val="24"/>
        </w:rPr>
        <w:t xml:space="preserve">     </w:t>
      </w:r>
      <w:ins w:id="119" w:author="DaewonLee" w:date="2016-12-15T13:52:00Z">
        <w:r w:rsidR="00D56E95">
          <w:rPr>
            <w:rFonts w:ascii="새굴림" w:eastAsia="새굴림" w:hAnsi="새굴림" w:hint="eastAsia"/>
            <w:b/>
            <w:bCs/>
            <w:color w:val="000000"/>
            <w:sz w:val="24"/>
          </w:rPr>
          <w:t>채</w:t>
        </w:r>
      </w:ins>
      <w:r w:rsidRPr="00BA3C57">
        <w:rPr>
          <w:rFonts w:ascii="새굴림" w:eastAsia="새굴림" w:hAnsi="새굴림" w:hint="eastAsia"/>
          <w:b/>
          <w:bCs/>
          <w:color w:val="000000"/>
          <w:sz w:val="24"/>
        </w:rPr>
        <w:t xml:space="preserve">  </w:t>
      </w:r>
      <w:ins w:id="120" w:author="DaewonLee" w:date="2016-12-15T13:52:00Z">
        <w:r w:rsidR="00D56E95">
          <w:rPr>
            <w:rFonts w:ascii="새굴림" w:eastAsia="새굴림" w:hAnsi="새굴림" w:hint="eastAsia"/>
            <w:b/>
            <w:bCs/>
            <w:color w:val="000000"/>
            <w:sz w:val="24"/>
          </w:rPr>
          <w:t>효</w:t>
        </w:r>
      </w:ins>
      <w:r w:rsidRPr="00BA3C57">
        <w:rPr>
          <w:rFonts w:ascii="새굴림" w:eastAsia="새굴림" w:hAnsi="새굴림" w:hint="eastAsia"/>
          <w:b/>
          <w:bCs/>
          <w:color w:val="000000"/>
          <w:sz w:val="24"/>
        </w:rPr>
        <w:t xml:space="preserve"> </w:t>
      </w:r>
      <w:r>
        <w:rPr>
          <w:rFonts w:ascii="새굴림" w:eastAsia="새굴림" w:hAnsi="새굴림" w:hint="eastAsia"/>
          <w:b/>
          <w:bCs/>
          <w:color w:val="000000"/>
          <w:sz w:val="24"/>
        </w:rPr>
        <w:t xml:space="preserve"> </w:t>
      </w:r>
      <w:ins w:id="121" w:author="DaewonLee" w:date="2016-12-15T13:52:00Z">
        <w:r w:rsidR="00D56E95">
          <w:rPr>
            <w:rFonts w:ascii="새굴림" w:eastAsia="새굴림" w:hAnsi="새굴림" w:hint="eastAsia"/>
            <w:b/>
            <w:bCs/>
            <w:color w:val="000000"/>
            <w:sz w:val="24"/>
          </w:rPr>
          <w:t>원</w:t>
        </w:r>
      </w:ins>
      <w:r>
        <w:rPr>
          <w:rFonts w:ascii="새굴림" w:eastAsia="새굴림" w:hAnsi="새굴림" w:hint="eastAsia"/>
          <w:b/>
          <w:bCs/>
          <w:color w:val="000000"/>
          <w:sz w:val="24"/>
        </w:rPr>
        <w:t xml:space="preserve">       </w:t>
      </w:r>
      <w:r w:rsidRPr="00BA3C57">
        <w:rPr>
          <w:rFonts w:ascii="새굴림" w:eastAsia="새굴림" w:hAnsi="새굴림" w:hint="eastAsia"/>
          <w:b/>
          <w:bCs/>
          <w:color w:val="000000"/>
          <w:sz w:val="24"/>
        </w:rPr>
        <w:t xml:space="preserve"> </w:t>
      </w:r>
      <w:r>
        <w:rPr>
          <w:rFonts w:ascii="새굴림" w:eastAsia="새굴림" w:hAnsi="새굴림" w:hint="eastAsia"/>
          <w:b/>
          <w:bCs/>
          <w:color w:val="000000"/>
          <w:sz w:val="24"/>
        </w:rPr>
        <w:t xml:space="preserve">  </w:t>
      </w:r>
      <w:r>
        <w:rPr>
          <w:rFonts w:ascii="새굴림" w:eastAsia="새굴림" w:hAnsi="새굴림"/>
          <w:b/>
          <w:bCs/>
          <w:color w:val="000000"/>
          <w:sz w:val="24"/>
        </w:rPr>
        <w:t xml:space="preserve"> </w:t>
      </w:r>
      <w:r w:rsidRPr="00040B0E">
        <w:rPr>
          <w:rFonts w:ascii="새굴림" w:eastAsia="새굴림" w:hAnsi="새굴림" w:hint="eastAsia"/>
          <w:bCs/>
          <w:color w:val="000000"/>
          <w:szCs w:val="20"/>
        </w:rPr>
        <w:t>(</w:t>
      </w:r>
      <w:r w:rsidRPr="00040B0E">
        <w:rPr>
          <w:rFonts w:ascii="새굴림" w:eastAsia="새굴림" w:hAnsi="새굴림"/>
          <w:bCs/>
          <w:color w:val="000000"/>
          <w:szCs w:val="20"/>
        </w:rPr>
        <w:t>인</w:t>
      </w:r>
      <w:r w:rsidRPr="00040B0E">
        <w:rPr>
          <w:rFonts w:ascii="새굴림" w:eastAsia="새굴림" w:hAnsi="새굴림" w:hint="eastAsia"/>
          <w:bCs/>
          <w:color w:val="000000"/>
          <w:szCs w:val="20"/>
        </w:rPr>
        <w:t>/서명)</w:t>
      </w:r>
      <w:r>
        <w:rPr>
          <w:rFonts w:ascii="새굴림" w:eastAsia="새굴림" w:hAnsi="새굴림" w:hint="eastAsia"/>
          <w:b/>
          <w:bCs/>
          <w:color w:val="000000"/>
          <w:sz w:val="24"/>
        </w:rPr>
        <w:t xml:space="preserve"> </w:t>
      </w:r>
    </w:p>
    <w:p w:rsidR="00AF2BFA" w:rsidRDefault="00960D72" w:rsidP="00AF2BFA">
      <w:pPr>
        <w:spacing w:line="360" w:lineRule="auto"/>
        <w:ind w:left="2355" w:hangingChars="1000" w:hanging="2355"/>
        <w:jc w:val="center"/>
        <w:rPr>
          <w:rFonts w:ascii="새굴림" w:eastAsia="새굴림" w:hAnsi="새굴림" w:hint="eastAsia"/>
          <w:b/>
          <w:bCs/>
          <w:color w:val="000000"/>
          <w:sz w:val="24"/>
        </w:rPr>
      </w:pPr>
      <w:r>
        <w:rPr>
          <w:rFonts w:ascii="새굴림" w:eastAsia="새굴림" w:hAnsi="새굴림" w:hint="eastAsia"/>
          <w:b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394335</wp:posOffset>
                </wp:positionV>
                <wp:extent cx="5975350" cy="0"/>
                <wp:effectExtent l="9525" t="5715" r="6350" b="13335"/>
                <wp:wrapNone/>
                <wp:docPr id="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5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B00E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6" type="#_x0000_t32" style="position:absolute;left:0;text-align:left;margin-left:2.15pt;margin-top:31.05pt;width:470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1151255</wp:posOffset>
            </wp:positionH>
            <wp:positionV relativeFrom="paragraph">
              <wp:posOffset>74930</wp:posOffset>
            </wp:positionV>
            <wp:extent cx="285750" cy="240665"/>
            <wp:effectExtent l="0" t="0" r="0" b="0"/>
            <wp:wrapNone/>
            <wp:docPr id="25" name="그림 25" descr="KOSTA_LOGO1-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KOSTA_LOGO1-88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BFA">
        <w:rPr>
          <w:rFonts w:ascii="HY헤드라인M" w:eastAsia="HY헤드라인M" w:hAnsi="굴림" w:hint="eastAsia"/>
          <w:b/>
          <w:bCs/>
          <w:color w:val="000000"/>
          <w:sz w:val="32"/>
          <w:szCs w:val="32"/>
        </w:rPr>
        <w:t xml:space="preserve">        </w:t>
      </w:r>
      <w:r w:rsidR="00AF2BFA" w:rsidRPr="00040B0E">
        <w:rPr>
          <w:rFonts w:ascii="HY헤드라인M" w:eastAsia="HY헤드라인M" w:hAnsi="굴림" w:hint="eastAsia"/>
          <w:b/>
          <w:bCs/>
          <w:color w:val="000000"/>
          <w:sz w:val="32"/>
          <w:szCs w:val="32"/>
        </w:rPr>
        <w:t>한국소프트웨어기술진흥협회 귀중</w:t>
      </w:r>
      <w:r w:rsidR="00AF2BFA">
        <w:rPr>
          <w:rFonts w:ascii="새굴림" w:eastAsia="새굴림" w:hAnsi="새굴림"/>
          <w:b/>
          <w:bCs/>
          <w:color w:val="000000"/>
          <w:sz w:val="24"/>
        </w:rPr>
        <w:tab/>
      </w:r>
      <w:r w:rsidR="00AF2BFA">
        <w:rPr>
          <w:rFonts w:ascii="새굴림" w:eastAsia="새굴림" w:hAnsi="새굴림"/>
          <w:b/>
          <w:bCs/>
          <w:color w:val="000000"/>
          <w:sz w:val="24"/>
        </w:rPr>
        <w:tab/>
      </w:r>
    </w:p>
    <w:p w:rsidR="00AF2BFA" w:rsidRPr="00497E2C" w:rsidDel="00896A9F" w:rsidRDefault="00AF2BFA" w:rsidP="00F658E2">
      <w:pPr>
        <w:jc w:val="distribute"/>
        <w:rPr>
          <w:del w:id="122" w:author="Registered User" w:date="2016-08-06T11:33:00Z"/>
          <w:rFonts w:ascii="굴림" w:eastAsia="굴림" w:hAnsi="굴림" w:hint="eastAsia"/>
          <w:vanish/>
          <w:spacing w:val="2860"/>
          <w:w w:val="88"/>
          <w:sz w:val="19"/>
          <w:szCs w:val="19"/>
        </w:rPr>
      </w:pPr>
    </w:p>
    <w:p w:rsidR="00AF2BFA" w:rsidRPr="00F658E2" w:rsidDel="00896A9F" w:rsidRDefault="00AF2BFA" w:rsidP="00896A9F">
      <w:pPr>
        <w:rPr>
          <w:del w:id="123" w:author="Registered User" w:date="2016-08-06T11:34:00Z"/>
          <w:rFonts w:ascii="굴림" w:eastAsia="굴림" w:hAnsi="굴림" w:hint="eastAsia"/>
          <w:spacing w:val="-18"/>
          <w:sz w:val="19"/>
          <w:szCs w:val="19"/>
        </w:rPr>
        <w:pPrChange w:id="124" w:author="Registered User" w:date="2016-08-06T11:33:00Z">
          <w:pPr>
            <w:jc w:val="distribute"/>
          </w:pPr>
        </w:pPrChange>
      </w:pPr>
      <w:r w:rsidRPr="00497E2C">
        <w:rPr>
          <w:rFonts w:ascii="굴림" w:eastAsia="굴림" w:hAnsi="굴림" w:hint="eastAsia"/>
          <w:vanish/>
          <w:spacing w:val="2860"/>
          <w:w w:val="88"/>
          <w:sz w:val="19"/>
          <w:szCs w:val="19"/>
        </w:rPr>
        <w:t xml:space="preserve">                                   </w:t>
      </w:r>
      <w:r w:rsidRPr="00F658E2">
        <w:rPr>
          <w:rFonts w:ascii="굴림" w:eastAsia="굴림" w:hAnsi="굴림" w:cs="굴림" w:hint="eastAsia"/>
          <w:b/>
          <w:spacing w:val="-18"/>
          <w:kern w:val="0"/>
          <w:sz w:val="19"/>
          <w:szCs w:val="19"/>
        </w:rPr>
        <w:t xml:space="preserve">* </w:t>
      </w:r>
      <w:r w:rsidR="00497E2C">
        <w:rPr>
          <w:rFonts w:ascii="굴림" w:eastAsia="굴림" w:hAnsi="굴림" w:cs="굴림" w:hint="eastAsia"/>
          <w:b/>
          <w:spacing w:val="-18"/>
          <w:kern w:val="0"/>
          <w:sz w:val="19"/>
          <w:szCs w:val="19"/>
        </w:rPr>
        <w:t xml:space="preserve">제출기한 </w:t>
      </w:r>
      <w:r w:rsidR="00497E2C">
        <w:rPr>
          <w:rFonts w:ascii="굴림" w:eastAsia="굴림" w:hAnsi="굴림" w:cs="굴림"/>
          <w:b/>
          <w:spacing w:val="-18"/>
          <w:kern w:val="0"/>
          <w:sz w:val="19"/>
          <w:szCs w:val="19"/>
        </w:rPr>
        <w:t xml:space="preserve">: </w:t>
      </w:r>
      <w:r w:rsidR="00497E2C">
        <w:rPr>
          <w:rFonts w:ascii="굴림" w:eastAsia="굴림" w:hAnsi="굴림" w:cs="굴림" w:hint="eastAsia"/>
          <w:b/>
          <w:spacing w:val="-18"/>
          <w:kern w:val="0"/>
          <w:sz w:val="19"/>
          <w:szCs w:val="19"/>
        </w:rPr>
        <w:t xml:space="preserve">수료일로부터 </w:t>
      </w:r>
      <w:r w:rsidR="00497E2C">
        <w:rPr>
          <w:rFonts w:ascii="굴림" w:eastAsia="굴림" w:hAnsi="굴림" w:cs="굴림"/>
          <w:b/>
          <w:spacing w:val="-18"/>
          <w:kern w:val="0"/>
          <w:sz w:val="19"/>
          <w:szCs w:val="19"/>
        </w:rPr>
        <w:t>1</w:t>
      </w:r>
      <w:r w:rsidR="00497E2C">
        <w:rPr>
          <w:rFonts w:ascii="굴림" w:eastAsia="굴림" w:hAnsi="굴림" w:cs="굴림" w:hint="eastAsia"/>
          <w:b/>
          <w:spacing w:val="-18"/>
          <w:kern w:val="0"/>
          <w:sz w:val="19"/>
          <w:szCs w:val="19"/>
        </w:rPr>
        <w:t xml:space="preserve">개월이내 </w:t>
      </w:r>
      <w:r w:rsidR="00497E2C">
        <w:rPr>
          <w:rFonts w:ascii="굴림" w:eastAsia="굴림" w:hAnsi="굴림" w:cs="굴림"/>
          <w:b/>
          <w:spacing w:val="-18"/>
          <w:kern w:val="0"/>
          <w:sz w:val="19"/>
          <w:szCs w:val="19"/>
        </w:rPr>
        <w:t xml:space="preserve"> * </w:t>
      </w:r>
      <w:r w:rsidRPr="00F658E2">
        <w:rPr>
          <w:rFonts w:ascii="굴림" w:eastAsia="굴림" w:hAnsi="굴림" w:cs="굴림" w:hint="eastAsia"/>
          <w:b/>
          <w:spacing w:val="-18"/>
          <w:kern w:val="0"/>
          <w:sz w:val="19"/>
          <w:szCs w:val="19"/>
        </w:rPr>
        <w:t>접수처</w:t>
      </w:r>
      <w:r w:rsidR="00497E2C">
        <w:rPr>
          <w:rFonts w:ascii="굴림" w:eastAsia="굴림" w:hAnsi="굴림" w:cs="굴림" w:hint="eastAsia"/>
          <w:b/>
          <w:spacing w:val="-18"/>
          <w:kern w:val="0"/>
          <w:sz w:val="19"/>
          <w:szCs w:val="19"/>
        </w:rPr>
        <w:t xml:space="preserve"> </w:t>
      </w:r>
      <w:r w:rsidRPr="00F658E2">
        <w:rPr>
          <w:rFonts w:ascii="굴림" w:eastAsia="굴림" w:hAnsi="굴림" w:cs="굴림" w:hint="eastAsia"/>
          <w:b/>
          <w:spacing w:val="-18"/>
          <w:kern w:val="0"/>
          <w:sz w:val="19"/>
          <w:szCs w:val="19"/>
        </w:rPr>
        <w:t xml:space="preserve">: </w:t>
      </w:r>
      <w:r w:rsidR="00096E4A">
        <w:rPr>
          <w:rFonts w:ascii="굴림" w:eastAsia="굴림" w:hAnsi="굴림" w:cs="굴림" w:hint="eastAsia"/>
          <w:b/>
          <w:spacing w:val="-18"/>
          <w:kern w:val="0"/>
          <w:sz w:val="19"/>
          <w:szCs w:val="19"/>
        </w:rPr>
        <w:t>윤영석 팀장</w:t>
      </w:r>
      <w:r w:rsidRPr="00F658E2">
        <w:rPr>
          <w:rFonts w:ascii="굴림" w:eastAsia="굴림" w:hAnsi="굴림" w:cs="굴림" w:hint="eastAsia"/>
          <w:b/>
          <w:spacing w:val="-18"/>
          <w:kern w:val="0"/>
          <w:sz w:val="19"/>
          <w:szCs w:val="19"/>
        </w:rPr>
        <w:t xml:space="preserve">,  이메일 </w:t>
      </w:r>
      <w:r w:rsidRPr="00F658E2">
        <w:rPr>
          <w:rFonts w:ascii="굴림" w:eastAsia="굴림" w:hAnsi="굴림" w:cs="굴림"/>
          <w:b/>
          <w:spacing w:val="-18"/>
          <w:kern w:val="0"/>
          <w:sz w:val="19"/>
          <w:szCs w:val="19"/>
        </w:rPr>
        <w:t xml:space="preserve">: </w:t>
      </w:r>
      <w:r w:rsidR="00096E4A">
        <w:rPr>
          <w:rFonts w:ascii="굴림" w:eastAsia="굴림" w:hAnsi="굴림" w:cs="굴림"/>
          <w:b/>
          <w:spacing w:val="-18"/>
          <w:kern w:val="0"/>
          <w:sz w:val="19"/>
          <w:szCs w:val="19"/>
        </w:rPr>
        <w:fldChar w:fldCharType="begin"/>
      </w:r>
      <w:r w:rsidR="00096E4A">
        <w:rPr>
          <w:rFonts w:ascii="굴림" w:eastAsia="굴림" w:hAnsi="굴림" w:cs="굴림"/>
          <w:b/>
          <w:spacing w:val="-18"/>
          <w:kern w:val="0"/>
          <w:sz w:val="19"/>
          <w:szCs w:val="19"/>
        </w:rPr>
        <w:instrText xml:space="preserve"> HYPERLINK "mailto:</w:instrText>
      </w:r>
      <w:r w:rsidR="00096E4A" w:rsidRPr="00096E4A">
        <w:rPr>
          <w:rFonts w:ascii="굴림" w:eastAsia="굴림" w:hAnsi="굴림" w:cs="굴림" w:hint="eastAsia"/>
          <w:b/>
          <w:spacing w:val="-18"/>
          <w:kern w:val="0"/>
          <w:sz w:val="19"/>
          <w:szCs w:val="19"/>
        </w:rPr>
        <w:instrText>ysyoon@kosta.or.kr</w:instrText>
      </w:r>
      <w:r w:rsidR="00096E4A">
        <w:rPr>
          <w:rFonts w:ascii="굴림" w:eastAsia="굴림" w:hAnsi="굴림" w:cs="굴림"/>
          <w:b/>
          <w:spacing w:val="-18"/>
          <w:kern w:val="0"/>
          <w:sz w:val="19"/>
          <w:szCs w:val="19"/>
        </w:rPr>
        <w:instrText xml:space="preserve">" </w:instrText>
      </w:r>
      <w:r w:rsidR="00096E4A">
        <w:rPr>
          <w:rFonts w:ascii="굴림" w:eastAsia="굴림" w:hAnsi="굴림" w:cs="굴림"/>
          <w:b/>
          <w:spacing w:val="-18"/>
          <w:kern w:val="0"/>
          <w:sz w:val="19"/>
          <w:szCs w:val="19"/>
        </w:rPr>
        <w:fldChar w:fldCharType="separate"/>
      </w:r>
      <w:r w:rsidR="00096E4A" w:rsidRPr="00B208A7">
        <w:rPr>
          <w:rStyle w:val="a8"/>
          <w:rFonts w:ascii="굴림" w:eastAsia="굴림" w:hAnsi="굴림" w:cs="굴림" w:hint="eastAsia"/>
          <w:b/>
          <w:spacing w:val="-18"/>
          <w:kern w:val="0"/>
          <w:sz w:val="19"/>
          <w:szCs w:val="19"/>
        </w:rPr>
        <w:t>ysyoon@kosta.or.kr</w:t>
      </w:r>
      <w:r w:rsidR="00096E4A">
        <w:rPr>
          <w:rFonts w:ascii="굴림" w:eastAsia="굴림" w:hAnsi="굴림" w:cs="굴림"/>
          <w:b/>
          <w:spacing w:val="-18"/>
          <w:kern w:val="0"/>
          <w:sz w:val="19"/>
          <w:szCs w:val="19"/>
        </w:rPr>
        <w:fldChar w:fldCharType="end"/>
      </w:r>
      <w:r w:rsidRPr="00F658E2">
        <w:rPr>
          <w:rFonts w:ascii="굴림" w:eastAsia="굴림" w:hAnsi="굴림" w:cs="굴림" w:hint="eastAsia"/>
          <w:b/>
          <w:spacing w:val="-18"/>
          <w:kern w:val="0"/>
          <w:sz w:val="19"/>
          <w:szCs w:val="19"/>
        </w:rPr>
        <w:t>,  전화 : 070-5039-58</w:t>
      </w:r>
      <w:r w:rsidRPr="00F658E2">
        <w:rPr>
          <w:rFonts w:ascii="굴림" w:eastAsia="굴림" w:hAnsi="굴림" w:cs="굴림"/>
          <w:b/>
          <w:spacing w:val="-18"/>
          <w:kern w:val="0"/>
          <w:sz w:val="19"/>
          <w:szCs w:val="19"/>
        </w:rPr>
        <w:t>0</w:t>
      </w:r>
      <w:r w:rsidR="00096E4A">
        <w:rPr>
          <w:rFonts w:ascii="굴림" w:eastAsia="굴림" w:hAnsi="굴림" w:cs="굴림" w:hint="eastAsia"/>
          <w:b/>
          <w:spacing w:val="-18"/>
          <w:kern w:val="0"/>
          <w:sz w:val="19"/>
          <w:szCs w:val="19"/>
        </w:rPr>
        <w:t>2</w:t>
      </w:r>
    </w:p>
    <w:p w:rsidR="00F658E2" w:rsidRDefault="00F658E2" w:rsidP="00896A9F">
      <w:pPr>
        <w:rPr>
          <w:rFonts w:ascii="굴림" w:eastAsia="굴림" w:hAnsi="굴림"/>
          <w:b/>
          <w:bCs/>
          <w:color w:val="000000"/>
          <w:sz w:val="32"/>
          <w:szCs w:val="22"/>
        </w:rPr>
        <w:sectPr w:rsidR="00F658E2" w:rsidSect="006D442C">
          <w:footerReference w:type="even" r:id="rId9"/>
          <w:footerReference w:type="default" r:id="rId10"/>
          <w:footerReference w:type="first" r:id="rId11"/>
          <w:pgSz w:w="11906" w:h="16838"/>
          <w:pgMar w:top="720" w:right="1191" w:bottom="720" w:left="1247" w:header="851" w:footer="992" w:gutter="0"/>
          <w:cols w:space="425"/>
          <w:titlePg/>
          <w:docGrid w:type="linesAndChars" w:linePitch="360"/>
        </w:sectPr>
        <w:pPrChange w:id="125" w:author="Registered User" w:date="2016-08-06T11:34:00Z">
          <w:pPr>
            <w:jc w:val="left"/>
          </w:pPr>
        </w:pPrChange>
      </w:pPr>
    </w:p>
    <w:p w:rsidR="00616B00" w:rsidRPr="00A526CF" w:rsidRDefault="001952A0" w:rsidP="001952A0">
      <w:pPr>
        <w:jc w:val="left"/>
        <w:rPr>
          <w:rFonts w:ascii="굴림" w:eastAsia="굴림" w:hAnsi="굴림" w:hint="eastAsia"/>
          <w:b/>
          <w:bCs/>
          <w:color w:val="000000"/>
          <w:sz w:val="32"/>
          <w:szCs w:val="22"/>
        </w:rPr>
      </w:pPr>
      <w:r w:rsidRPr="00A526CF">
        <w:rPr>
          <w:rFonts w:ascii="굴림" w:eastAsia="굴림" w:hAnsi="굴림" w:hint="eastAsia"/>
          <w:b/>
          <w:bCs/>
          <w:color w:val="000000"/>
          <w:sz w:val="32"/>
          <w:szCs w:val="22"/>
        </w:rPr>
        <w:lastRenderedPageBreak/>
        <w:t>&lt;</w:t>
      </w:r>
      <w:r w:rsidR="00852E44">
        <w:rPr>
          <w:rFonts w:ascii="굴림" w:eastAsia="굴림" w:hAnsi="굴림" w:hint="eastAsia"/>
          <w:b/>
          <w:bCs/>
          <w:color w:val="000000"/>
          <w:sz w:val="32"/>
          <w:szCs w:val="22"/>
        </w:rPr>
        <w:t>유첨</w:t>
      </w:r>
      <w:r w:rsidRPr="00A526CF">
        <w:rPr>
          <w:rFonts w:ascii="굴림" w:eastAsia="굴림" w:hAnsi="굴림" w:hint="eastAsia"/>
          <w:b/>
          <w:bCs/>
          <w:color w:val="000000"/>
          <w:sz w:val="32"/>
          <w:szCs w:val="22"/>
        </w:rPr>
        <w:t>1</w:t>
      </w:r>
      <w:r w:rsidRPr="00A526CF">
        <w:rPr>
          <w:rFonts w:ascii="굴림" w:eastAsia="굴림" w:hAnsi="굴림"/>
          <w:b/>
          <w:bCs/>
          <w:color w:val="000000"/>
          <w:sz w:val="32"/>
          <w:szCs w:val="22"/>
        </w:rPr>
        <w:t>&gt;</w:t>
      </w:r>
    </w:p>
    <w:p w:rsidR="00616B00" w:rsidRDefault="00616B00">
      <w:pPr>
        <w:jc w:val="center"/>
        <w:rPr>
          <w:rFonts w:hint="eastAsia"/>
          <w:b/>
          <w:bCs/>
          <w:color w:val="000000"/>
          <w:szCs w:val="32"/>
        </w:rPr>
      </w:pPr>
    </w:p>
    <w:p w:rsidR="007E3957" w:rsidRDefault="007E3957">
      <w:pPr>
        <w:jc w:val="center"/>
        <w:rPr>
          <w:rFonts w:hint="eastAsia"/>
          <w:b/>
          <w:bCs/>
          <w:color w:val="000000"/>
          <w:szCs w:val="32"/>
        </w:rPr>
      </w:pPr>
    </w:p>
    <w:p w:rsidR="007E3957" w:rsidRDefault="007E3957">
      <w:pPr>
        <w:jc w:val="center"/>
        <w:rPr>
          <w:rFonts w:hint="eastAsia"/>
          <w:b/>
          <w:bCs/>
          <w:color w:val="000000"/>
          <w:szCs w:val="32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"/>
        <w:gridCol w:w="8735"/>
        <w:gridCol w:w="298"/>
      </w:tblGrid>
      <w:tr w:rsidR="00616B00" w:rsidTr="00497E2C">
        <w:trPr>
          <w:cantSplit/>
          <w:trHeight w:val="353"/>
          <w:jc w:val="center"/>
        </w:trPr>
        <w:tc>
          <w:tcPr>
            <w:tcW w:w="891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vAlign w:val="center"/>
          </w:tcPr>
          <w:p w:rsidR="001952A0" w:rsidRPr="000A4AA3" w:rsidRDefault="00497E2C" w:rsidP="00497E2C">
            <w:pPr>
              <w:snapToGrid w:val="0"/>
              <w:spacing w:line="200" w:lineRule="atLeast"/>
              <w:jc w:val="distribute"/>
              <w:rPr>
                <w:rFonts w:ascii="HY헤드라인M" w:eastAsia="HY헤드라인M" w:hAnsi="굴림" w:hint="eastAsia"/>
                <w:bCs/>
                <w:color w:val="000000"/>
                <w:sz w:val="36"/>
                <w:szCs w:val="40"/>
              </w:rPr>
            </w:pPr>
            <w:r w:rsidRPr="000A4AA3">
              <w:rPr>
                <w:rFonts w:ascii="HY헤드라인M" w:eastAsia="HY헤드라인M" w:hAnsi="돋움" w:hint="eastAsia"/>
                <w:b/>
                <w:bCs/>
                <w:color w:val="000000"/>
                <w:sz w:val="36"/>
                <w:szCs w:val="38"/>
              </w:rPr>
              <w:t>『제</w:t>
            </w:r>
            <w:del w:id="126" w:author="Registered User" w:date="2016-08-05T17:04:00Z">
              <w:r w:rsidRPr="000A4AA3" w:rsidDel="00CE371A">
                <w:rPr>
                  <w:rFonts w:ascii="HY헤드라인M" w:eastAsia="HY헤드라인M" w:hAnsi="돋움" w:hint="eastAsia"/>
                  <w:b/>
                  <w:bCs/>
                  <w:color w:val="000000"/>
                  <w:sz w:val="36"/>
                  <w:szCs w:val="38"/>
                </w:rPr>
                <w:delText>1</w:delText>
              </w:r>
            </w:del>
            <w:ins w:id="127" w:author="Registered User" w:date="2016-08-05T17:04:00Z">
              <w:r w:rsidR="00CE371A">
                <w:rPr>
                  <w:rFonts w:ascii="HY헤드라인M" w:eastAsia="HY헤드라인M" w:hAnsi="돋움"/>
                  <w:b/>
                  <w:bCs/>
                  <w:color w:val="000000"/>
                  <w:sz w:val="36"/>
                  <w:szCs w:val="38"/>
                </w:rPr>
                <w:t>2</w:t>
              </w:r>
            </w:ins>
            <w:r w:rsidRPr="000A4AA3">
              <w:rPr>
                <w:rFonts w:ascii="HY헤드라인M" w:eastAsia="HY헤드라인M" w:hAnsi="돋움" w:hint="eastAsia"/>
                <w:b/>
                <w:bCs/>
                <w:color w:val="000000"/>
                <w:sz w:val="36"/>
                <w:szCs w:val="38"/>
              </w:rPr>
              <w:t>회 KOSTA 소프트웨어 경진대회』</w:t>
            </w:r>
            <w:r>
              <w:rPr>
                <w:rFonts w:ascii="HY헤드라인M" w:eastAsia="HY헤드라인M" w:hAnsi="돋움" w:hint="eastAsia"/>
                <w:b/>
                <w:bCs/>
                <w:color w:val="000000"/>
                <w:sz w:val="36"/>
                <w:szCs w:val="38"/>
              </w:rPr>
              <w:t xml:space="preserve">제출 </w:t>
            </w:r>
            <w:r w:rsidR="001952A0" w:rsidRPr="004944C3">
              <w:rPr>
                <w:rFonts w:ascii="HY헤드라인M" w:eastAsia="HY헤드라인M" w:hAnsi="굴림" w:hint="eastAsia"/>
                <w:b/>
                <w:bCs/>
                <w:color w:val="000000"/>
                <w:sz w:val="36"/>
                <w:szCs w:val="40"/>
                <w:rPrChange w:id="128" w:author="Registered User" w:date="2016-08-06T14:04:00Z">
                  <w:rPr>
                    <w:rFonts w:ascii="HY헤드라인M" w:eastAsia="HY헤드라인M" w:hAnsi="굴림" w:hint="eastAsia"/>
                    <w:bCs/>
                    <w:color w:val="000000"/>
                    <w:sz w:val="36"/>
                    <w:szCs w:val="40"/>
                  </w:rPr>
                </w:rPrChange>
              </w:rPr>
              <w:t>산출물</w:t>
            </w:r>
          </w:p>
          <w:p w:rsidR="00616B00" w:rsidRPr="000A4AA3" w:rsidRDefault="00520C26" w:rsidP="00520C26">
            <w:pPr>
              <w:snapToGrid w:val="0"/>
              <w:spacing w:line="200" w:lineRule="atLeast"/>
              <w:jc w:val="center"/>
              <w:rPr>
                <w:rFonts w:ascii="굴림" w:eastAsia="굴림" w:hAnsi="굴림" w:hint="eastAsia"/>
                <w:b/>
                <w:bCs/>
                <w:color w:val="000000"/>
                <w:sz w:val="56"/>
                <w:szCs w:val="56"/>
              </w:rPr>
            </w:pPr>
            <w:r w:rsidRPr="000A4AA3">
              <w:rPr>
                <w:rFonts w:ascii="HY헤드라인M" w:eastAsia="HY헤드라인M" w:hAnsi="굴림" w:hint="eastAsia"/>
                <w:b/>
                <w:bCs/>
                <w:color w:val="000000"/>
                <w:sz w:val="56"/>
                <w:szCs w:val="56"/>
              </w:rPr>
              <w:t>프로젝트 보고서</w:t>
            </w:r>
          </w:p>
        </w:tc>
        <w:tc>
          <w:tcPr>
            <w:tcW w:w="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616B00" w:rsidRDefault="00616B00">
            <w:pPr>
              <w:rPr>
                <w:color w:val="000000"/>
                <w:sz w:val="52"/>
                <w:szCs w:val="20"/>
              </w:rPr>
            </w:pPr>
            <w:del w:id="129" w:author="Registered User" w:date="2016-08-06T11:34:00Z">
              <w:r w:rsidDel="00896A9F">
                <w:rPr>
                  <w:rFonts w:hint="eastAsia"/>
                  <w:color w:val="000000"/>
                  <w:sz w:val="52"/>
                  <w:szCs w:val="20"/>
                </w:rPr>
                <w:delText> </w:delText>
              </w:r>
            </w:del>
          </w:p>
        </w:tc>
      </w:tr>
      <w:tr w:rsidR="00616B00" w:rsidTr="00497E2C">
        <w:trPr>
          <w:cantSplit/>
          <w:trHeight w:val="1225"/>
          <w:jc w:val="center"/>
        </w:trPr>
        <w:tc>
          <w:tcPr>
            <w:tcW w:w="8912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vAlign w:val="center"/>
          </w:tcPr>
          <w:p w:rsidR="00616B00" w:rsidRDefault="00616B00">
            <w:pPr>
              <w:rPr>
                <w:color w:val="000000"/>
                <w:sz w:val="52"/>
                <w:szCs w:val="34"/>
              </w:rPr>
            </w:pPr>
          </w:p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828"/>
            <w:vAlign w:val="center"/>
          </w:tcPr>
          <w:p w:rsidR="00616B00" w:rsidRDefault="00616B00">
            <w:pPr>
              <w:rPr>
                <w:color w:val="000000"/>
                <w:sz w:val="52"/>
                <w:szCs w:val="20"/>
              </w:rPr>
            </w:pPr>
            <w:r>
              <w:rPr>
                <w:rFonts w:hint="eastAsia"/>
                <w:color w:val="000000"/>
                <w:sz w:val="52"/>
                <w:szCs w:val="20"/>
              </w:rPr>
              <w:t> </w:t>
            </w:r>
          </w:p>
        </w:tc>
      </w:tr>
      <w:tr w:rsidR="00616B00" w:rsidTr="00497E2C">
        <w:trPr>
          <w:trHeight w:val="65"/>
          <w:jc w:val="center"/>
        </w:trPr>
        <w:tc>
          <w:tcPr>
            <w:tcW w:w="177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:rsidR="00616B00" w:rsidRDefault="00616B00">
            <w:pPr>
              <w:rPr>
                <w:color w:val="000000"/>
                <w:sz w:val="22"/>
                <w:szCs w:val="20"/>
              </w:rPr>
            </w:pPr>
            <w:r>
              <w:rPr>
                <w:rFonts w:hint="eastAsia"/>
                <w:color w:val="000000"/>
                <w:sz w:val="22"/>
                <w:szCs w:val="20"/>
              </w:rPr>
              <w:t> </w:t>
            </w:r>
          </w:p>
        </w:tc>
        <w:tc>
          <w:tcPr>
            <w:tcW w:w="8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828"/>
            <w:vAlign w:val="center"/>
          </w:tcPr>
          <w:p w:rsidR="00616B00" w:rsidRDefault="00616B00">
            <w:pPr>
              <w:snapToGrid w:val="0"/>
              <w:spacing w:line="200" w:lineRule="atLeast"/>
              <w:rPr>
                <w:color w:val="000000"/>
                <w:sz w:val="16"/>
                <w:szCs w:val="20"/>
              </w:rPr>
            </w:pPr>
            <w:r>
              <w:rPr>
                <w:rFonts w:hint="eastAsia"/>
                <w:color w:val="000000"/>
                <w:sz w:val="22"/>
                <w:szCs w:val="20"/>
              </w:rPr>
              <w:t> </w:t>
            </w:r>
          </w:p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828"/>
            <w:vAlign w:val="center"/>
          </w:tcPr>
          <w:p w:rsidR="00616B00" w:rsidRDefault="00616B00">
            <w:pPr>
              <w:rPr>
                <w:color w:val="000000"/>
                <w:sz w:val="22"/>
                <w:szCs w:val="20"/>
              </w:rPr>
            </w:pPr>
            <w:r>
              <w:rPr>
                <w:rFonts w:hint="eastAsia"/>
                <w:color w:val="000000"/>
                <w:sz w:val="22"/>
                <w:szCs w:val="20"/>
              </w:rPr>
              <w:t> </w:t>
            </w:r>
          </w:p>
        </w:tc>
      </w:tr>
    </w:tbl>
    <w:p w:rsidR="00616B00" w:rsidRDefault="00616B00">
      <w:pPr>
        <w:rPr>
          <w:color w:val="000000"/>
          <w:sz w:val="22"/>
          <w:szCs w:val="28"/>
        </w:rPr>
      </w:pPr>
    </w:p>
    <w:p w:rsidR="00616B00" w:rsidRDefault="00616B00">
      <w:pPr>
        <w:rPr>
          <w:color w:val="000000"/>
          <w:sz w:val="22"/>
          <w:szCs w:val="28"/>
        </w:rPr>
      </w:pPr>
    </w:p>
    <w:p w:rsidR="00616B00" w:rsidRDefault="00616B00">
      <w:pPr>
        <w:rPr>
          <w:color w:val="000000"/>
          <w:sz w:val="22"/>
          <w:szCs w:val="28"/>
        </w:rPr>
      </w:pPr>
    </w:p>
    <w:p w:rsidR="00616B00" w:rsidRDefault="00616B00">
      <w:pPr>
        <w:rPr>
          <w:color w:val="000000"/>
          <w:sz w:val="22"/>
          <w:szCs w:val="28"/>
        </w:rPr>
      </w:pPr>
    </w:p>
    <w:p w:rsidR="00616B00" w:rsidRDefault="00616B00">
      <w:pPr>
        <w:rPr>
          <w:color w:val="000000"/>
          <w:sz w:val="22"/>
          <w:szCs w:val="28"/>
        </w:rPr>
      </w:pPr>
    </w:p>
    <w:p w:rsidR="001952A0" w:rsidRPr="00083BB8" w:rsidRDefault="001952A0" w:rsidP="000A4AA3">
      <w:pPr>
        <w:ind w:firstLineChars="200" w:firstLine="480"/>
        <w:rPr>
          <w:rFonts w:ascii="굴림" w:eastAsia="굴림" w:hAnsi="굴림"/>
          <w:color w:val="000000"/>
          <w:sz w:val="24"/>
          <w:szCs w:val="26"/>
          <w:rPrChange w:id="130" w:author="윤영석" w:date="2016-08-25T09:53:00Z">
            <w:rPr>
              <w:rFonts w:ascii="굴림" w:eastAsia="굴림" w:hAnsi="굴림"/>
              <w:color w:val="000000"/>
              <w:sz w:val="28"/>
              <w:szCs w:val="28"/>
            </w:rPr>
          </w:rPrChange>
        </w:rPr>
      </w:pPr>
      <w:r w:rsidRPr="00083BB8">
        <w:rPr>
          <w:rFonts w:ascii="굴림" w:eastAsia="굴림" w:hAnsi="굴림"/>
          <w:color w:val="000000"/>
          <w:sz w:val="24"/>
          <w:szCs w:val="26"/>
          <w:rPrChange w:id="131" w:author="윤영석" w:date="2016-08-25T09:53:00Z">
            <w:rPr>
              <w:rFonts w:ascii="굴림" w:eastAsia="굴림" w:hAnsi="굴림"/>
              <w:color w:val="000000"/>
              <w:sz w:val="28"/>
              <w:szCs w:val="28"/>
            </w:rPr>
          </w:rPrChange>
        </w:rPr>
        <w:t>1.</w:t>
      </w:r>
      <w:r w:rsidRPr="00083BB8">
        <w:rPr>
          <w:rFonts w:ascii="굴림" w:eastAsia="굴림" w:hAnsi="굴림" w:hint="eastAsia"/>
          <w:color w:val="000000"/>
          <w:sz w:val="24"/>
          <w:szCs w:val="26"/>
          <w:rPrChange w:id="132" w:author="윤영석" w:date="2016-08-25T09:53:00Z">
            <w:rPr>
              <w:rFonts w:ascii="굴림" w:eastAsia="굴림" w:hAnsi="굴림" w:hint="eastAsia"/>
              <w:color w:val="000000"/>
              <w:sz w:val="28"/>
              <w:szCs w:val="28"/>
            </w:rPr>
          </w:rPrChange>
        </w:rPr>
        <w:t xml:space="preserve"> 각 항목에 따라 작성하되 페이지를 넘겨 작성하여도 됩니다.</w:t>
      </w:r>
      <w:ins w:id="133" w:author="Registered User" w:date="2016-08-06T11:35:00Z">
        <w:r w:rsidR="00896A9F" w:rsidRPr="00083BB8">
          <w:rPr>
            <w:rFonts w:ascii="굴림" w:eastAsia="굴림" w:hAnsi="굴림"/>
            <w:color w:val="000000"/>
            <w:sz w:val="24"/>
            <w:szCs w:val="26"/>
            <w:rPrChange w:id="134" w:author="윤영석" w:date="2016-08-25T09:53:00Z">
              <w:rPr>
                <w:rFonts w:ascii="굴림" w:eastAsia="굴림" w:hAnsi="굴림"/>
                <w:color w:val="000000"/>
                <w:sz w:val="26"/>
                <w:szCs w:val="26"/>
              </w:rPr>
            </w:rPrChange>
          </w:rPr>
          <w:br/>
        </w:r>
      </w:ins>
    </w:p>
    <w:p w:rsidR="0082168B" w:rsidRPr="00083BB8" w:rsidDel="00896A9F" w:rsidRDefault="001952A0" w:rsidP="0082168B">
      <w:pPr>
        <w:spacing w:line="60" w:lineRule="auto"/>
        <w:rPr>
          <w:del w:id="135" w:author="Registered User" w:date="2016-08-06T11:34:00Z"/>
          <w:rFonts w:ascii="굴림" w:eastAsia="굴림" w:hAnsi="굴림" w:hint="eastAsia"/>
          <w:color w:val="000000"/>
          <w:sz w:val="24"/>
          <w:szCs w:val="26"/>
          <w:rPrChange w:id="136" w:author="윤영석" w:date="2016-08-25T09:53:00Z">
            <w:rPr>
              <w:del w:id="137" w:author="Registered User" w:date="2016-08-06T11:34:00Z"/>
              <w:rFonts w:ascii="굴림" w:eastAsia="굴림" w:hAnsi="굴림" w:hint="eastAsia"/>
              <w:color w:val="000000"/>
              <w:sz w:val="28"/>
              <w:szCs w:val="28"/>
            </w:rPr>
          </w:rPrChange>
        </w:rPr>
      </w:pPr>
      <w:r w:rsidRPr="00083BB8">
        <w:rPr>
          <w:rFonts w:ascii="굴림" w:eastAsia="굴림" w:hAnsi="굴림"/>
          <w:color w:val="000000"/>
          <w:sz w:val="24"/>
          <w:szCs w:val="26"/>
          <w:rPrChange w:id="138" w:author="윤영석" w:date="2016-08-25T09:53:00Z">
            <w:rPr>
              <w:rFonts w:ascii="굴림" w:eastAsia="굴림" w:hAnsi="굴림"/>
              <w:color w:val="000000"/>
              <w:sz w:val="28"/>
              <w:szCs w:val="28"/>
            </w:rPr>
          </w:rPrChange>
        </w:rPr>
        <w:t xml:space="preserve">    2. </w:t>
      </w:r>
      <w:r w:rsidRPr="00083BB8">
        <w:rPr>
          <w:rFonts w:ascii="굴림" w:eastAsia="굴림" w:hAnsi="굴림" w:hint="eastAsia"/>
          <w:color w:val="000000"/>
          <w:sz w:val="24"/>
          <w:szCs w:val="26"/>
          <w:rPrChange w:id="139" w:author="윤영석" w:date="2016-08-25T09:53:00Z">
            <w:rPr>
              <w:rFonts w:ascii="굴림" w:eastAsia="굴림" w:hAnsi="굴림" w:hint="eastAsia"/>
              <w:color w:val="000000"/>
              <w:sz w:val="28"/>
              <w:szCs w:val="28"/>
            </w:rPr>
          </w:rPrChange>
        </w:rPr>
        <w:t>본 보고서</w:t>
      </w:r>
      <w:r w:rsidR="000A4AA3" w:rsidRPr="00083BB8">
        <w:rPr>
          <w:rFonts w:ascii="굴림" w:eastAsia="굴림" w:hAnsi="굴림" w:hint="eastAsia"/>
          <w:color w:val="000000"/>
          <w:sz w:val="24"/>
          <w:szCs w:val="26"/>
          <w:rPrChange w:id="140" w:author="윤영석" w:date="2016-08-25T09:53:00Z">
            <w:rPr>
              <w:rFonts w:ascii="굴림" w:eastAsia="굴림" w:hAnsi="굴림" w:hint="eastAsia"/>
              <w:color w:val="000000"/>
              <w:sz w:val="28"/>
              <w:szCs w:val="28"/>
            </w:rPr>
          </w:rPrChange>
        </w:rPr>
        <w:t xml:space="preserve"> 작성과는 별도로 </w:t>
      </w:r>
      <w:r w:rsidR="00A458A5" w:rsidRPr="00083BB8">
        <w:rPr>
          <w:rFonts w:ascii="굴림" w:eastAsia="굴림" w:hAnsi="굴림" w:hint="eastAsia"/>
          <w:color w:val="000000"/>
          <w:sz w:val="24"/>
          <w:szCs w:val="26"/>
          <w:rPrChange w:id="141" w:author="윤영석" w:date="2016-08-25T09:53:00Z">
            <w:rPr>
              <w:rFonts w:ascii="굴림" w:eastAsia="굴림" w:hAnsi="굴림" w:hint="eastAsia"/>
              <w:color w:val="000000"/>
              <w:sz w:val="28"/>
              <w:szCs w:val="28"/>
            </w:rPr>
          </w:rPrChange>
        </w:rPr>
        <w:t xml:space="preserve">Source code </w:t>
      </w:r>
      <w:r w:rsidR="00852E44" w:rsidRPr="00083BB8">
        <w:rPr>
          <w:rFonts w:ascii="굴림" w:eastAsia="굴림" w:hAnsi="굴림" w:hint="eastAsia"/>
          <w:color w:val="000000"/>
          <w:sz w:val="24"/>
          <w:szCs w:val="26"/>
          <w:rPrChange w:id="142" w:author="윤영석" w:date="2016-08-25T09:53:00Z">
            <w:rPr>
              <w:rFonts w:ascii="굴림" w:eastAsia="굴림" w:hAnsi="굴림" w:hint="eastAsia"/>
              <w:color w:val="000000"/>
              <w:sz w:val="28"/>
              <w:szCs w:val="28"/>
            </w:rPr>
          </w:rPrChange>
        </w:rPr>
        <w:t>및</w:t>
      </w:r>
      <w:r w:rsidR="000A4AA3" w:rsidRPr="00083BB8">
        <w:rPr>
          <w:rFonts w:ascii="굴림" w:eastAsia="굴림" w:hAnsi="굴림" w:hint="eastAsia"/>
          <w:color w:val="000000"/>
          <w:sz w:val="24"/>
          <w:szCs w:val="26"/>
          <w:rPrChange w:id="143" w:author="윤영석" w:date="2016-08-25T09:53:00Z">
            <w:rPr>
              <w:rFonts w:ascii="굴림" w:eastAsia="굴림" w:hAnsi="굴림" w:hint="eastAsia"/>
              <w:color w:val="000000"/>
              <w:sz w:val="28"/>
              <w:szCs w:val="28"/>
            </w:rPr>
          </w:rPrChange>
        </w:rPr>
        <w:t xml:space="preserve"> DB schema</w:t>
      </w:r>
      <w:r w:rsidR="00A458A5" w:rsidRPr="00083BB8">
        <w:rPr>
          <w:rFonts w:ascii="굴림" w:eastAsia="굴림" w:hAnsi="굴림"/>
          <w:color w:val="000000"/>
          <w:sz w:val="24"/>
          <w:szCs w:val="26"/>
          <w:rPrChange w:id="144" w:author="윤영석" w:date="2016-08-25T09:53:00Z">
            <w:rPr>
              <w:rFonts w:ascii="굴림" w:eastAsia="굴림" w:hAnsi="굴림"/>
              <w:color w:val="000000"/>
              <w:sz w:val="28"/>
              <w:szCs w:val="28"/>
            </w:rPr>
          </w:rPrChange>
        </w:rPr>
        <w:t xml:space="preserve"> </w:t>
      </w:r>
      <w:r w:rsidR="00A458A5" w:rsidRPr="00083BB8">
        <w:rPr>
          <w:rFonts w:ascii="굴림" w:eastAsia="굴림" w:hAnsi="굴림" w:hint="eastAsia"/>
          <w:color w:val="000000"/>
          <w:sz w:val="24"/>
          <w:szCs w:val="26"/>
          <w:rPrChange w:id="145" w:author="윤영석" w:date="2016-08-25T09:53:00Z">
            <w:rPr>
              <w:rFonts w:ascii="굴림" w:eastAsia="굴림" w:hAnsi="굴림" w:hint="eastAsia"/>
              <w:color w:val="000000"/>
              <w:sz w:val="28"/>
              <w:szCs w:val="28"/>
            </w:rPr>
          </w:rPrChange>
        </w:rPr>
        <w:t>자료를</w:t>
      </w:r>
      <w:ins w:id="146" w:author="Registered User" w:date="2016-08-06T11:34:00Z">
        <w:r w:rsidR="00896A9F" w:rsidRPr="00083BB8">
          <w:rPr>
            <w:rFonts w:ascii="굴림" w:eastAsia="굴림" w:hAnsi="굴림"/>
            <w:color w:val="000000"/>
            <w:sz w:val="24"/>
            <w:szCs w:val="26"/>
            <w:rPrChange w:id="147" w:author="윤영석" w:date="2016-08-25T09:53:00Z">
              <w:rPr>
                <w:rFonts w:ascii="굴림" w:eastAsia="굴림" w:hAnsi="굴림"/>
                <w:color w:val="000000"/>
                <w:sz w:val="26"/>
                <w:szCs w:val="26"/>
              </w:rPr>
            </w:rPrChange>
          </w:rPr>
          <w:br/>
        </w:r>
      </w:ins>
      <w:ins w:id="148" w:author="Registered User" w:date="2016-08-06T11:35:00Z">
        <w:r w:rsidR="00896A9F" w:rsidRPr="00083BB8">
          <w:rPr>
            <w:rFonts w:ascii="굴림" w:eastAsia="굴림" w:hAnsi="굴림" w:hint="eastAsia"/>
            <w:color w:val="000000"/>
            <w:sz w:val="24"/>
            <w:szCs w:val="26"/>
            <w:rPrChange w:id="149" w:author="윤영석" w:date="2016-08-25T09:53:00Z">
              <w:rPr>
                <w:rFonts w:ascii="굴림" w:eastAsia="굴림" w:hAnsi="굴림" w:hint="eastAsia"/>
                <w:color w:val="000000"/>
                <w:sz w:val="26"/>
                <w:szCs w:val="26"/>
              </w:rPr>
            </w:rPrChange>
          </w:rPr>
          <w:t xml:space="preserve">      </w:t>
        </w:r>
        <w:r w:rsidR="00253C2B" w:rsidRPr="00083BB8">
          <w:rPr>
            <w:rFonts w:ascii="굴림" w:eastAsia="굴림" w:hAnsi="굴림" w:hint="eastAsia"/>
            <w:color w:val="000000"/>
            <w:sz w:val="24"/>
            <w:szCs w:val="26"/>
            <w:rPrChange w:id="150" w:author="윤영석" w:date="2016-08-25T09:53:00Z">
              <w:rPr>
                <w:rFonts w:ascii="굴림" w:eastAsia="굴림" w:hAnsi="굴림" w:hint="eastAsia"/>
                <w:color w:val="000000"/>
                <w:sz w:val="26"/>
                <w:szCs w:val="26"/>
              </w:rPr>
            </w:rPrChange>
          </w:rPr>
          <w:t xml:space="preserve"> </w:t>
        </w:r>
      </w:ins>
    </w:p>
    <w:p w:rsidR="001952A0" w:rsidRPr="00083BB8" w:rsidRDefault="000A4AA3" w:rsidP="00896A9F">
      <w:pPr>
        <w:spacing w:line="60" w:lineRule="auto"/>
        <w:rPr>
          <w:rFonts w:ascii="굴림" w:eastAsia="굴림" w:hAnsi="굴림" w:hint="eastAsia"/>
          <w:color w:val="000000"/>
          <w:sz w:val="24"/>
          <w:szCs w:val="26"/>
          <w:rPrChange w:id="151" w:author="윤영석" w:date="2016-08-25T09:53:00Z">
            <w:rPr>
              <w:rFonts w:ascii="굴림" w:eastAsia="굴림" w:hAnsi="굴림" w:hint="eastAsia"/>
              <w:color w:val="000000"/>
              <w:sz w:val="28"/>
              <w:szCs w:val="28"/>
            </w:rPr>
          </w:rPrChange>
        </w:rPr>
        <w:pPrChange w:id="152" w:author="Registered User" w:date="2016-08-06T11:34:00Z">
          <w:pPr>
            <w:spacing w:line="60" w:lineRule="auto"/>
            <w:ind w:firstLineChars="300" w:firstLine="840"/>
          </w:pPr>
        </w:pPrChange>
      </w:pPr>
      <w:r w:rsidRPr="00083BB8">
        <w:rPr>
          <w:rFonts w:ascii="굴림" w:eastAsia="굴림" w:hAnsi="굴림" w:hint="eastAsia"/>
          <w:color w:val="000000"/>
          <w:sz w:val="24"/>
          <w:szCs w:val="26"/>
          <w:rPrChange w:id="153" w:author="윤영석" w:date="2016-08-25T09:53:00Z">
            <w:rPr>
              <w:rFonts w:ascii="굴림" w:eastAsia="굴림" w:hAnsi="굴림" w:hint="eastAsia"/>
              <w:color w:val="000000"/>
              <w:sz w:val="28"/>
              <w:szCs w:val="28"/>
            </w:rPr>
          </w:rPrChange>
        </w:rPr>
        <w:t>첨부하기</w:t>
      </w:r>
      <w:r w:rsidRPr="00083BB8">
        <w:rPr>
          <w:rFonts w:ascii="굴림" w:eastAsia="굴림" w:hAnsi="굴림"/>
          <w:color w:val="000000"/>
          <w:sz w:val="24"/>
          <w:szCs w:val="26"/>
          <w:rPrChange w:id="154" w:author="윤영석" w:date="2016-08-25T09:53:00Z">
            <w:rPr>
              <w:rFonts w:ascii="굴림" w:eastAsia="굴림" w:hAnsi="굴림"/>
              <w:color w:val="000000"/>
              <w:sz w:val="28"/>
              <w:szCs w:val="28"/>
            </w:rPr>
          </w:rPrChange>
        </w:rPr>
        <w:t xml:space="preserve"> 바랍니다.</w:t>
      </w:r>
    </w:p>
    <w:p w:rsidR="00616B00" w:rsidRPr="000A4AA3" w:rsidRDefault="00616B00">
      <w:pPr>
        <w:rPr>
          <w:color w:val="000000"/>
          <w:sz w:val="22"/>
          <w:szCs w:val="28"/>
        </w:rPr>
      </w:pPr>
    </w:p>
    <w:p w:rsidR="00616B00" w:rsidRPr="000A4AA3" w:rsidRDefault="00616B00">
      <w:pPr>
        <w:rPr>
          <w:color w:val="000000"/>
          <w:sz w:val="22"/>
          <w:szCs w:val="28"/>
        </w:rPr>
      </w:pPr>
    </w:p>
    <w:p w:rsidR="00616B00" w:rsidRPr="000A4AA3" w:rsidDel="00896A9F" w:rsidRDefault="00616B00">
      <w:pPr>
        <w:rPr>
          <w:del w:id="155" w:author="Registered User" w:date="2016-08-06T11:35:00Z"/>
          <w:rFonts w:hint="eastAsia"/>
          <w:color w:val="000000"/>
          <w:sz w:val="22"/>
          <w:szCs w:val="28"/>
        </w:rPr>
      </w:pPr>
    </w:p>
    <w:p w:rsidR="00616B00" w:rsidRDefault="00616B00">
      <w:pPr>
        <w:rPr>
          <w:rFonts w:hint="eastAsia"/>
          <w:color w:val="000000"/>
          <w:sz w:val="22"/>
          <w:szCs w:val="28"/>
        </w:rPr>
      </w:pPr>
    </w:p>
    <w:p w:rsidR="00616B00" w:rsidRDefault="00616B00">
      <w:pPr>
        <w:rPr>
          <w:color w:val="000000"/>
          <w:sz w:val="22"/>
          <w:szCs w:val="28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  <w:tblPrChange w:id="156" w:author="윤영석" w:date="2016-08-25T09:53:00Z">
          <w:tblPr>
            <w:tblW w:w="0" w:type="auto"/>
            <w:jc w:val="center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2046"/>
        <w:gridCol w:w="6410"/>
        <w:tblGridChange w:id="157">
          <w:tblGrid>
            <w:gridCol w:w="2408"/>
            <w:gridCol w:w="5071"/>
          </w:tblGrid>
        </w:tblGridChange>
      </w:tblGrid>
      <w:tr w:rsidR="00616B00" w:rsidTr="00083BB8">
        <w:trPr>
          <w:trHeight w:val="114"/>
          <w:jc w:val="center"/>
          <w:trPrChange w:id="158" w:author="윤영석" w:date="2016-08-25T09:53:00Z">
            <w:trPr>
              <w:trHeight w:val="114"/>
              <w:jc w:val="center"/>
            </w:trPr>
          </w:trPrChange>
        </w:trPr>
        <w:tc>
          <w:tcPr>
            <w:tcW w:w="2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tcPrChange w:id="159" w:author="윤영석" w:date="2016-08-25T09:53:00Z">
              <w:tcPr>
                <w:tcW w:w="240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</w:tcPrChange>
          </w:tcPr>
          <w:p w:rsidR="00616B00" w:rsidRPr="004056E5" w:rsidRDefault="00520C26" w:rsidP="007D571A">
            <w:pPr>
              <w:jc w:val="center"/>
              <w:rPr>
                <w:rFonts w:ascii="굴림" w:eastAsia="굴림" w:hAnsi="굴림"/>
                <w:b/>
                <w:sz w:val="22"/>
                <w:szCs w:val="22"/>
                <w:rPrChange w:id="160" w:author="Registered User" w:date="2016-08-06T14:31:00Z">
                  <w:rPr>
                    <w:rFonts w:ascii="굴림" w:eastAsia="굴림" w:hAnsi="굴림"/>
                    <w:b/>
                    <w:bCs/>
                    <w:color w:val="000000"/>
                    <w:sz w:val="32"/>
                    <w:szCs w:val="32"/>
                  </w:rPr>
                </w:rPrChange>
              </w:rPr>
            </w:pPr>
            <w:r w:rsidRPr="004056E5">
              <w:rPr>
                <w:rFonts w:ascii="굴림" w:eastAsia="굴림" w:hAnsi="굴림" w:hint="eastAsia"/>
                <w:b/>
                <w:sz w:val="22"/>
                <w:szCs w:val="22"/>
                <w:rPrChange w:id="161" w:author="Registered User" w:date="2016-08-06T14:31:00Z">
                  <w:rPr>
                    <w:rFonts w:ascii="굴림" w:eastAsia="굴림" w:hAnsi="굴림" w:hint="eastAsia"/>
                    <w:b/>
                    <w:bCs/>
                    <w:color w:val="000000"/>
                    <w:sz w:val="32"/>
                    <w:szCs w:val="32"/>
                  </w:rPr>
                </w:rPrChange>
              </w:rPr>
              <w:t>프로젝트</w:t>
            </w:r>
            <w:del w:id="162" w:author="윤영석" w:date="2016-08-25T09:53:00Z">
              <w:r w:rsidR="00616B00" w:rsidRPr="004056E5" w:rsidDel="00083BB8">
                <w:rPr>
                  <w:rFonts w:ascii="굴림" w:eastAsia="굴림" w:hAnsi="굴림"/>
                  <w:b/>
                  <w:sz w:val="22"/>
                  <w:szCs w:val="22"/>
                  <w:rPrChange w:id="163" w:author="Registered User" w:date="2016-08-06T14:31:00Z">
                    <w:rPr>
                      <w:rFonts w:ascii="굴림" w:eastAsia="굴림" w:hAnsi="굴림"/>
                      <w:b/>
                      <w:bCs/>
                      <w:color w:val="000000"/>
                      <w:sz w:val="32"/>
                      <w:szCs w:val="32"/>
                    </w:rPr>
                  </w:rPrChange>
                </w:rPr>
                <w:delText xml:space="preserve"> </w:delText>
              </w:r>
            </w:del>
            <w:r w:rsidR="00616B00" w:rsidRPr="004056E5">
              <w:rPr>
                <w:rFonts w:ascii="굴림" w:eastAsia="굴림" w:hAnsi="굴림"/>
                <w:b/>
                <w:sz w:val="22"/>
                <w:szCs w:val="22"/>
                <w:rPrChange w:id="164" w:author="Registered User" w:date="2016-08-06T14:31:00Z">
                  <w:rPr>
                    <w:rFonts w:ascii="굴림" w:eastAsia="굴림" w:hAnsi="굴림"/>
                    <w:b/>
                    <w:bCs/>
                    <w:color w:val="000000"/>
                    <w:sz w:val="32"/>
                    <w:szCs w:val="32"/>
                  </w:rPr>
                </w:rPrChange>
              </w:rPr>
              <w:t>명</w:t>
            </w:r>
          </w:p>
        </w:tc>
        <w:tc>
          <w:tcPr>
            <w:tcW w:w="6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tcPrChange w:id="165" w:author="윤영석" w:date="2016-08-25T09:53:00Z">
              <w:tcPr>
                <w:tcW w:w="507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</w:tcPrChange>
          </w:tcPr>
          <w:p w:rsidR="00616B00" w:rsidRDefault="001F718E">
            <w:pPr>
              <w:rPr>
                <w:rFonts w:ascii="굴림" w:eastAsia="굴림" w:hAnsi="굴림"/>
                <w:color w:val="000000"/>
                <w:sz w:val="32"/>
                <w:szCs w:val="34"/>
              </w:rPr>
            </w:pPr>
            <w:ins w:id="166" w:author="DaewonLee" w:date="2016-12-15T11:28:00Z">
              <w:r>
                <w:rPr>
                  <w:rFonts w:ascii="굴림" w:eastAsia="굴림" w:hAnsi="굴림"/>
                  <w:color w:val="000000"/>
                  <w:sz w:val="32"/>
                  <w:szCs w:val="34"/>
                </w:rPr>
                <w:t>Useful groupware</w:t>
              </w:r>
            </w:ins>
            <w:del w:id="167" w:author="Registered User" w:date="2016-08-05T17:04:00Z">
              <w:r w:rsidR="00616B00" w:rsidDel="00CE371A">
                <w:rPr>
                  <w:rFonts w:ascii="굴림" w:eastAsia="굴림" w:hAnsi="굴림"/>
                  <w:color w:val="000000"/>
                  <w:sz w:val="32"/>
                  <w:szCs w:val="34"/>
                </w:rPr>
                <w:delText> </w:delText>
              </w:r>
            </w:del>
          </w:p>
        </w:tc>
      </w:tr>
      <w:tr w:rsidR="00616B00" w:rsidTr="00083BB8">
        <w:trPr>
          <w:trHeight w:val="114"/>
          <w:jc w:val="center"/>
          <w:trPrChange w:id="168" w:author="윤영석" w:date="2016-08-25T09:53:00Z">
            <w:trPr>
              <w:trHeight w:val="114"/>
              <w:jc w:val="center"/>
            </w:trPr>
          </w:trPrChange>
        </w:trPr>
        <w:tc>
          <w:tcPr>
            <w:tcW w:w="2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tcPrChange w:id="169" w:author="윤영석" w:date="2016-08-25T09:53:00Z">
              <w:tcPr>
                <w:tcW w:w="240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</w:tcPrChange>
          </w:tcPr>
          <w:p w:rsidR="00616B00" w:rsidRPr="004056E5" w:rsidRDefault="00AF2BFA" w:rsidP="00083BB8">
            <w:pPr>
              <w:jc w:val="center"/>
              <w:rPr>
                <w:rFonts w:ascii="굴림" w:eastAsia="굴림" w:hAnsi="굴림" w:hint="eastAsia"/>
                <w:b/>
                <w:sz w:val="22"/>
                <w:szCs w:val="22"/>
                <w:rPrChange w:id="170" w:author="Registered User" w:date="2016-08-06T14:31:00Z">
                  <w:rPr>
                    <w:rFonts w:ascii="굴림" w:eastAsia="굴림" w:hAnsi="굴림" w:hint="eastAsia"/>
                    <w:b/>
                    <w:bCs/>
                    <w:color w:val="000000"/>
                    <w:sz w:val="32"/>
                    <w:szCs w:val="32"/>
                  </w:rPr>
                </w:rPrChange>
              </w:rPr>
              <w:pPrChange w:id="171" w:author="윤영석" w:date="2016-08-25T09:52:00Z">
                <w:pPr>
                  <w:spacing w:line="500" w:lineRule="exact"/>
                  <w:jc w:val="center"/>
                </w:pPr>
              </w:pPrChange>
            </w:pPr>
            <w:r w:rsidRPr="004056E5">
              <w:rPr>
                <w:rFonts w:ascii="굴림" w:eastAsia="굴림" w:hAnsi="굴림" w:hint="eastAsia"/>
                <w:b/>
                <w:sz w:val="22"/>
                <w:szCs w:val="22"/>
                <w:rPrChange w:id="172" w:author="Registered User" w:date="2016-08-06T14:31:00Z">
                  <w:rPr>
                    <w:rFonts w:ascii="굴림" w:eastAsia="굴림" w:hAnsi="굴림" w:hint="eastAsia"/>
                    <w:b/>
                    <w:bCs/>
                    <w:color w:val="000000"/>
                    <w:sz w:val="32"/>
                    <w:szCs w:val="32"/>
                  </w:rPr>
                </w:rPrChange>
              </w:rPr>
              <w:t>신청인</w:t>
            </w:r>
            <w:del w:id="173" w:author="윤영석" w:date="2016-08-25T09:52:00Z">
              <w:r w:rsidR="002C331C" w:rsidRPr="004056E5" w:rsidDel="00083BB8">
                <w:rPr>
                  <w:rFonts w:ascii="굴림" w:eastAsia="굴림" w:hAnsi="굴림" w:hint="eastAsia"/>
                  <w:b/>
                  <w:sz w:val="22"/>
                  <w:szCs w:val="22"/>
                  <w:rPrChange w:id="174" w:author="Registered User" w:date="2016-08-06T14:31:00Z">
                    <w:rPr>
                      <w:rFonts w:ascii="굴림" w:eastAsia="굴림" w:hAnsi="굴림" w:hint="eastAsia"/>
                      <w:b/>
                      <w:bCs/>
                      <w:color w:val="000000"/>
                      <w:sz w:val="32"/>
                      <w:szCs w:val="32"/>
                    </w:rPr>
                  </w:rPrChange>
                </w:rPr>
                <w:delText xml:space="preserve"> </w:delText>
              </w:r>
            </w:del>
            <w:r w:rsidR="001952A0" w:rsidRPr="004056E5">
              <w:rPr>
                <w:rFonts w:ascii="굴림" w:eastAsia="굴림" w:hAnsi="굴림" w:hint="eastAsia"/>
                <w:b/>
                <w:sz w:val="22"/>
                <w:szCs w:val="22"/>
                <w:rPrChange w:id="175" w:author="Registered User" w:date="2016-08-06T14:31:00Z">
                  <w:rPr>
                    <w:rFonts w:ascii="굴림" w:eastAsia="굴림" w:hAnsi="굴림" w:hint="eastAsia"/>
                    <w:b/>
                    <w:bCs/>
                    <w:color w:val="000000"/>
                    <w:sz w:val="32"/>
                    <w:szCs w:val="32"/>
                  </w:rPr>
                </w:rPrChange>
              </w:rPr>
              <w:t>(팀장)</w:t>
            </w:r>
          </w:p>
        </w:tc>
        <w:tc>
          <w:tcPr>
            <w:tcW w:w="6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tcPrChange w:id="176" w:author="윤영석" w:date="2016-08-25T09:53:00Z">
              <w:tcPr>
                <w:tcW w:w="507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</w:tcPrChange>
          </w:tcPr>
          <w:p w:rsidR="00616B00" w:rsidRDefault="001F718E">
            <w:pPr>
              <w:rPr>
                <w:rFonts w:ascii="굴림" w:eastAsia="굴림" w:hAnsi="굴림"/>
                <w:color w:val="000000"/>
                <w:sz w:val="32"/>
                <w:szCs w:val="34"/>
              </w:rPr>
            </w:pPr>
            <w:ins w:id="177" w:author="DaewonLee" w:date="2016-12-15T11:29:00Z">
              <w:r>
                <w:rPr>
                  <w:rFonts w:ascii="굴림" w:eastAsia="굴림" w:hAnsi="굴림" w:hint="eastAsia"/>
                  <w:color w:val="000000"/>
                  <w:sz w:val="32"/>
                  <w:szCs w:val="34"/>
                </w:rPr>
                <w:t>채효원</w:t>
              </w:r>
            </w:ins>
            <w:del w:id="178" w:author="Registered User" w:date="2016-08-05T17:04:00Z">
              <w:r w:rsidR="00616B00" w:rsidDel="00CE371A">
                <w:rPr>
                  <w:rFonts w:ascii="굴림" w:eastAsia="굴림" w:hAnsi="굴림"/>
                  <w:color w:val="000000"/>
                  <w:sz w:val="32"/>
                  <w:szCs w:val="34"/>
                </w:rPr>
                <w:delText> </w:delText>
              </w:r>
            </w:del>
          </w:p>
        </w:tc>
      </w:tr>
      <w:tr w:rsidR="00497E2C" w:rsidTr="00083BB8">
        <w:trPr>
          <w:trHeight w:val="114"/>
          <w:jc w:val="center"/>
          <w:trPrChange w:id="179" w:author="윤영석" w:date="2016-08-25T09:53:00Z">
            <w:trPr>
              <w:trHeight w:val="114"/>
              <w:jc w:val="center"/>
            </w:trPr>
          </w:trPrChange>
        </w:trPr>
        <w:tc>
          <w:tcPr>
            <w:tcW w:w="2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tcPrChange w:id="180" w:author="윤영석" w:date="2016-08-25T09:53:00Z">
              <w:tcPr>
                <w:tcW w:w="240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</w:tcPrChange>
          </w:tcPr>
          <w:p w:rsidR="00497E2C" w:rsidRPr="004056E5" w:rsidRDefault="00497E2C" w:rsidP="004E2D20">
            <w:pPr>
              <w:jc w:val="center"/>
              <w:rPr>
                <w:rFonts w:ascii="굴림" w:eastAsia="굴림" w:hAnsi="굴림" w:hint="eastAsia"/>
                <w:b/>
                <w:sz w:val="22"/>
                <w:szCs w:val="22"/>
                <w:rPrChange w:id="181" w:author="Registered User" w:date="2016-08-06T14:31:00Z">
                  <w:rPr>
                    <w:rFonts w:ascii="굴림" w:eastAsia="굴림" w:hAnsi="굴림" w:hint="eastAsia"/>
                    <w:b/>
                    <w:bCs/>
                    <w:color w:val="000000"/>
                    <w:sz w:val="32"/>
                    <w:szCs w:val="32"/>
                  </w:rPr>
                </w:rPrChange>
              </w:rPr>
              <w:pPrChange w:id="182" w:author="Registered User" w:date="2016-08-06T13:59:00Z">
                <w:pPr>
                  <w:spacing w:line="500" w:lineRule="exact"/>
                  <w:jc w:val="center"/>
                </w:pPr>
              </w:pPrChange>
            </w:pPr>
            <w:r w:rsidRPr="004056E5">
              <w:rPr>
                <w:rFonts w:ascii="굴림" w:eastAsia="굴림" w:hAnsi="굴림" w:hint="eastAsia"/>
                <w:b/>
                <w:sz w:val="22"/>
                <w:szCs w:val="22"/>
                <w:rPrChange w:id="183" w:author="Registered User" w:date="2016-08-06T14:31:00Z">
                  <w:rPr>
                    <w:rFonts w:ascii="굴림" w:eastAsia="굴림" w:hAnsi="굴림" w:hint="eastAsia"/>
                    <w:b/>
                    <w:bCs/>
                    <w:color w:val="000000"/>
                    <w:sz w:val="32"/>
                    <w:szCs w:val="32"/>
                  </w:rPr>
                </w:rPrChange>
              </w:rPr>
              <w:t>기수&amp;과정명</w:t>
            </w:r>
          </w:p>
        </w:tc>
        <w:tc>
          <w:tcPr>
            <w:tcW w:w="6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tcPrChange w:id="184" w:author="윤영석" w:date="2016-08-25T09:53:00Z">
              <w:tcPr>
                <w:tcW w:w="507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</w:tcPrChange>
          </w:tcPr>
          <w:p w:rsidR="001F718E" w:rsidRDefault="001F718E" w:rsidP="007D571A">
            <w:pPr>
              <w:rPr>
                <w:ins w:id="185" w:author="DaewonLee" w:date="2016-12-15T11:29:00Z"/>
                <w:rFonts w:ascii="굴림" w:eastAsia="굴림" w:hAnsi="굴림"/>
                <w:color w:val="000000"/>
                <w:sz w:val="28"/>
                <w:szCs w:val="28"/>
              </w:rPr>
            </w:pPr>
            <w:ins w:id="186" w:author="DaewonLee" w:date="2016-12-15T11:29:00Z">
              <w:r w:rsidRPr="001F718E">
                <w:rPr>
                  <w:rFonts w:ascii="굴림" w:eastAsia="굴림" w:hAnsi="굴림" w:hint="eastAsia"/>
                  <w:color w:val="000000"/>
                  <w:sz w:val="28"/>
                  <w:szCs w:val="28"/>
                  <w:rPrChange w:id="187" w:author="DaewonLee" w:date="2016-12-15T11:29:00Z">
                    <w:rPr>
                      <w:rFonts w:ascii="굴림" w:eastAsia="굴림" w:hAnsi="굴림" w:hint="eastAsia"/>
                      <w:color w:val="000000"/>
                      <w:sz w:val="32"/>
                      <w:szCs w:val="34"/>
                    </w:rPr>
                  </w:rPrChange>
                </w:rPr>
                <w:t>전자정부프레임워크&amp;웹어플리케이션</w:t>
              </w:r>
            </w:ins>
          </w:p>
          <w:p w:rsidR="00497E2C" w:rsidRPr="001F718E" w:rsidRDefault="001F718E" w:rsidP="007D571A">
            <w:pPr>
              <w:rPr>
                <w:rFonts w:ascii="굴림" w:eastAsia="굴림" w:hAnsi="굴림" w:hint="eastAsia"/>
                <w:color w:val="000000"/>
                <w:sz w:val="28"/>
                <w:szCs w:val="28"/>
                <w:rPrChange w:id="188" w:author="DaewonLee" w:date="2016-12-15T11:29:00Z">
                  <w:rPr>
                    <w:rFonts w:ascii="굴림" w:eastAsia="굴림" w:hAnsi="굴림" w:hint="eastAsia"/>
                    <w:color w:val="000000"/>
                    <w:sz w:val="32"/>
                    <w:szCs w:val="34"/>
                  </w:rPr>
                </w:rPrChange>
              </w:rPr>
            </w:pPr>
            <w:ins w:id="189" w:author="DaewonLee" w:date="2016-12-15T11:29:00Z">
              <w:r w:rsidRPr="001F718E">
                <w:rPr>
                  <w:rFonts w:ascii="굴림" w:eastAsia="굴림" w:hAnsi="굴림" w:hint="eastAsia"/>
                  <w:color w:val="000000"/>
                  <w:sz w:val="28"/>
                  <w:szCs w:val="28"/>
                  <w:rPrChange w:id="190" w:author="DaewonLee" w:date="2016-12-15T11:29:00Z">
                    <w:rPr>
                      <w:rFonts w:ascii="굴림" w:eastAsia="굴림" w:hAnsi="굴림" w:hint="eastAsia"/>
                      <w:color w:val="000000"/>
                      <w:sz w:val="32"/>
                      <w:szCs w:val="34"/>
                    </w:rPr>
                  </w:rPrChange>
                </w:rPr>
                <w:t>개발자 양성과정</w:t>
              </w:r>
              <w:r>
                <w:rPr>
                  <w:rFonts w:ascii="굴림" w:eastAsia="굴림" w:hAnsi="굴림" w:hint="eastAsia"/>
                  <w:color w:val="000000"/>
                  <w:sz w:val="28"/>
                  <w:szCs w:val="28"/>
                </w:rPr>
                <w:t>(</w:t>
              </w:r>
              <w:r w:rsidRPr="001F718E">
                <w:rPr>
                  <w:rFonts w:ascii="굴림" w:eastAsia="굴림" w:hAnsi="굴림"/>
                  <w:color w:val="000000"/>
                  <w:sz w:val="28"/>
                  <w:szCs w:val="28"/>
                  <w:rPrChange w:id="191" w:author="DaewonLee" w:date="2016-12-15T11:29:00Z">
                    <w:rPr>
                      <w:rFonts w:ascii="굴림" w:eastAsia="굴림" w:hAnsi="굴림"/>
                      <w:color w:val="000000"/>
                      <w:sz w:val="32"/>
                      <w:szCs w:val="34"/>
                    </w:rPr>
                  </w:rPrChange>
                </w:rPr>
                <w:t>130</w:t>
              </w:r>
              <w:r w:rsidRPr="001F718E">
                <w:rPr>
                  <w:rFonts w:ascii="굴림" w:eastAsia="굴림" w:hAnsi="굴림" w:hint="eastAsia"/>
                  <w:color w:val="000000"/>
                  <w:sz w:val="28"/>
                  <w:szCs w:val="28"/>
                  <w:rPrChange w:id="192" w:author="DaewonLee" w:date="2016-12-15T11:29:00Z">
                    <w:rPr>
                      <w:rFonts w:ascii="굴림" w:eastAsia="굴림" w:hAnsi="굴림" w:hint="eastAsia"/>
                      <w:color w:val="000000"/>
                      <w:sz w:val="32"/>
                      <w:szCs w:val="34"/>
                    </w:rPr>
                  </w:rPrChange>
                </w:rPr>
                <w:t>기</w:t>
              </w:r>
            </w:ins>
            <w:del w:id="193" w:author="Registered User" w:date="2016-08-05T17:04:00Z">
              <w:r w:rsidR="00497E2C" w:rsidRPr="001F718E" w:rsidDel="00CE371A">
                <w:rPr>
                  <w:rFonts w:ascii="굴림" w:eastAsia="굴림" w:hAnsi="굴림" w:hint="eastAsia"/>
                  <w:color w:val="000000"/>
                  <w:sz w:val="28"/>
                  <w:szCs w:val="28"/>
                  <w:rPrChange w:id="194" w:author="DaewonLee" w:date="2016-12-15T11:29:00Z">
                    <w:rPr>
                      <w:rFonts w:ascii="굴림" w:eastAsia="굴림" w:hAnsi="굴림" w:hint="eastAsia"/>
                      <w:color w:val="000000"/>
                      <w:sz w:val="32"/>
                      <w:szCs w:val="34"/>
                    </w:rPr>
                  </w:rPrChange>
                </w:rPr>
                <w:delText xml:space="preserve"> </w:delText>
              </w:r>
            </w:del>
            <w:ins w:id="195" w:author="DaewonLee" w:date="2016-12-15T11:29:00Z">
              <w:r>
                <w:rPr>
                  <w:rFonts w:ascii="굴림" w:eastAsia="굴림" w:hAnsi="굴림"/>
                  <w:color w:val="000000"/>
                  <w:sz w:val="28"/>
                  <w:szCs w:val="28"/>
                </w:rPr>
                <w:t>)</w:t>
              </w:r>
            </w:ins>
          </w:p>
        </w:tc>
      </w:tr>
      <w:tr w:rsidR="00520C26" w:rsidTr="00083BB8">
        <w:trPr>
          <w:trHeight w:val="114"/>
          <w:jc w:val="center"/>
          <w:trPrChange w:id="196" w:author="윤영석" w:date="2016-08-25T09:53:00Z">
            <w:trPr>
              <w:trHeight w:val="114"/>
              <w:jc w:val="center"/>
            </w:trPr>
          </w:trPrChange>
        </w:trPr>
        <w:tc>
          <w:tcPr>
            <w:tcW w:w="2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tcPrChange w:id="197" w:author="윤영석" w:date="2016-08-25T09:53:00Z">
              <w:tcPr>
                <w:tcW w:w="240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</w:tcPrChange>
          </w:tcPr>
          <w:p w:rsidR="00520C26" w:rsidRPr="004056E5" w:rsidRDefault="00520C26" w:rsidP="004E2D20">
            <w:pPr>
              <w:jc w:val="center"/>
              <w:rPr>
                <w:rFonts w:ascii="굴림" w:eastAsia="굴림" w:hAnsi="굴림" w:hint="eastAsia"/>
                <w:b/>
                <w:sz w:val="22"/>
                <w:szCs w:val="22"/>
                <w:rPrChange w:id="198" w:author="Registered User" w:date="2016-08-06T14:31:00Z">
                  <w:rPr>
                    <w:rFonts w:ascii="굴림" w:eastAsia="굴림" w:hAnsi="굴림" w:hint="eastAsia"/>
                    <w:b/>
                    <w:bCs/>
                    <w:color w:val="000000"/>
                    <w:sz w:val="32"/>
                    <w:szCs w:val="32"/>
                  </w:rPr>
                </w:rPrChange>
              </w:rPr>
              <w:pPrChange w:id="199" w:author="Registered User" w:date="2016-08-06T13:59:00Z">
                <w:pPr>
                  <w:spacing w:line="500" w:lineRule="exact"/>
                  <w:jc w:val="center"/>
                </w:pPr>
              </w:pPrChange>
            </w:pPr>
            <w:r w:rsidRPr="004056E5">
              <w:rPr>
                <w:rFonts w:ascii="굴림" w:eastAsia="굴림" w:hAnsi="굴림" w:hint="eastAsia"/>
                <w:b/>
                <w:sz w:val="22"/>
                <w:szCs w:val="22"/>
                <w:rPrChange w:id="200" w:author="Registered User" w:date="2016-08-06T14:31:00Z">
                  <w:rPr>
                    <w:rFonts w:ascii="굴림" w:eastAsia="굴림" w:hAnsi="굴림" w:hint="eastAsia"/>
                    <w:b/>
                    <w:bCs/>
                    <w:color w:val="000000"/>
                    <w:sz w:val="32"/>
                    <w:szCs w:val="32"/>
                  </w:rPr>
                </w:rPrChange>
              </w:rPr>
              <w:t>교육기간</w:t>
            </w:r>
          </w:p>
        </w:tc>
        <w:tc>
          <w:tcPr>
            <w:tcW w:w="6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tcPrChange w:id="201" w:author="윤영석" w:date="2016-08-25T09:53:00Z">
              <w:tcPr>
                <w:tcW w:w="507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</w:tcPrChange>
          </w:tcPr>
          <w:p w:rsidR="00520C26" w:rsidRDefault="001F718E">
            <w:pPr>
              <w:rPr>
                <w:rFonts w:ascii="굴림" w:eastAsia="굴림" w:hAnsi="굴림" w:hint="eastAsia"/>
                <w:color w:val="000000"/>
                <w:sz w:val="32"/>
                <w:szCs w:val="34"/>
              </w:rPr>
            </w:pPr>
            <w:ins w:id="202" w:author="DaewonLee" w:date="2016-12-15T11:29:00Z">
              <w:r>
                <w:rPr>
                  <w:rFonts w:ascii="굴림" w:eastAsia="굴림" w:hAnsi="굴림"/>
                  <w:color w:val="000000"/>
                  <w:sz w:val="32"/>
                  <w:szCs w:val="34"/>
                </w:rPr>
                <w:t>2016.07.13~2016.12.15</w:t>
              </w:r>
            </w:ins>
            <w:del w:id="203" w:author="Registered User" w:date="2016-08-05T17:04:00Z">
              <w:r w:rsidR="00497E2C" w:rsidDel="00CE371A">
                <w:rPr>
                  <w:rFonts w:ascii="굴림" w:eastAsia="굴림" w:hAnsi="굴림" w:hint="eastAsia"/>
                  <w:color w:val="000000"/>
                  <w:sz w:val="32"/>
                  <w:szCs w:val="34"/>
                </w:rPr>
                <w:delText xml:space="preserve"> </w:delText>
              </w:r>
            </w:del>
          </w:p>
        </w:tc>
      </w:tr>
      <w:tr w:rsidR="00520C26" w:rsidTr="00083BB8">
        <w:trPr>
          <w:trHeight w:val="90"/>
          <w:jc w:val="center"/>
          <w:trPrChange w:id="204" w:author="윤영석" w:date="2016-08-25T09:53:00Z">
            <w:trPr>
              <w:trHeight w:val="90"/>
              <w:jc w:val="center"/>
            </w:trPr>
          </w:trPrChange>
        </w:trPr>
        <w:tc>
          <w:tcPr>
            <w:tcW w:w="2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tcPrChange w:id="205" w:author="윤영석" w:date="2016-08-25T09:53:00Z">
              <w:tcPr>
                <w:tcW w:w="240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</w:tcPrChange>
          </w:tcPr>
          <w:p w:rsidR="00520C26" w:rsidRPr="004056E5" w:rsidRDefault="00520C26" w:rsidP="00083BB8">
            <w:pPr>
              <w:jc w:val="center"/>
              <w:rPr>
                <w:rFonts w:ascii="굴림" w:eastAsia="굴림" w:hAnsi="굴림" w:hint="eastAsia"/>
                <w:b/>
                <w:sz w:val="22"/>
                <w:szCs w:val="22"/>
                <w:rPrChange w:id="206" w:author="Registered User" w:date="2016-08-06T14:31:00Z">
                  <w:rPr>
                    <w:rFonts w:ascii="굴림" w:eastAsia="굴림" w:hAnsi="굴림" w:hint="eastAsia"/>
                    <w:b/>
                    <w:bCs/>
                    <w:color w:val="000000"/>
                    <w:sz w:val="32"/>
                    <w:szCs w:val="32"/>
                  </w:rPr>
                </w:rPrChange>
              </w:rPr>
              <w:pPrChange w:id="207" w:author="윤영석" w:date="2016-08-25T09:53:00Z">
                <w:pPr>
                  <w:spacing w:line="500" w:lineRule="exact"/>
                  <w:jc w:val="center"/>
                </w:pPr>
              </w:pPrChange>
            </w:pPr>
            <w:r w:rsidRPr="004056E5">
              <w:rPr>
                <w:rFonts w:ascii="굴림" w:eastAsia="굴림" w:hAnsi="굴림" w:hint="eastAsia"/>
                <w:b/>
                <w:sz w:val="22"/>
                <w:szCs w:val="22"/>
                <w:rPrChange w:id="208" w:author="Registered User" w:date="2016-08-06T14:31:00Z">
                  <w:rPr>
                    <w:rFonts w:ascii="굴림" w:eastAsia="굴림" w:hAnsi="굴림" w:hint="eastAsia"/>
                    <w:b/>
                    <w:bCs/>
                    <w:color w:val="000000"/>
                    <w:sz w:val="32"/>
                    <w:szCs w:val="32"/>
                  </w:rPr>
                </w:rPrChange>
              </w:rPr>
              <w:t>지도강사</w:t>
            </w:r>
            <w:del w:id="209" w:author="윤영석" w:date="2016-08-25T09:53:00Z">
              <w:r w:rsidR="00852E44" w:rsidRPr="004056E5" w:rsidDel="00083BB8">
                <w:rPr>
                  <w:rFonts w:ascii="굴림" w:eastAsia="굴림" w:hAnsi="굴림" w:hint="eastAsia"/>
                  <w:b/>
                  <w:sz w:val="22"/>
                  <w:szCs w:val="22"/>
                  <w:rPrChange w:id="210" w:author="Registered User" w:date="2016-08-06T14:31:00Z">
                    <w:rPr>
                      <w:rFonts w:ascii="굴림" w:eastAsia="굴림" w:hAnsi="굴림" w:hint="eastAsia"/>
                      <w:b/>
                      <w:bCs/>
                      <w:color w:val="000000"/>
                      <w:sz w:val="32"/>
                      <w:szCs w:val="32"/>
                    </w:rPr>
                  </w:rPrChange>
                </w:rPr>
                <w:delText xml:space="preserve"> 명</w:delText>
              </w:r>
            </w:del>
          </w:p>
        </w:tc>
        <w:tc>
          <w:tcPr>
            <w:tcW w:w="6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tcPrChange w:id="211" w:author="윤영석" w:date="2016-08-25T09:53:00Z">
              <w:tcPr>
                <w:tcW w:w="507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</w:tcPrChange>
          </w:tcPr>
          <w:p w:rsidR="00520C26" w:rsidRPr="00520C26" w:rsidRDefault="001F718E" w:rsidP="00497E2C">
            <w:pPr>
              <w:jc w:val="left"/>
              <w:rPr>
                <w:rFonts w:ascii="굴림" w:eastAsia="굴림" w:hAnsi="굴림"/>
                <w:color w:val="000000"/>
                <w:sz w:val="28"/>
                <w:szCs w:val="28"/>
              </w:rPr>
            </w:pPr>
            <w:ins w:id="212" w:author="DaewonLee" w:date="2016-12-15T11:30:00Z">
              <w:r>
                <w:rPr>
                  <w:rFonts w:ascii="굴림" w:eastAsia="굴림" w:hAnsi="굴림" w:hint="eastAsia"/>
                  <w:color w:val="000000"/>
                  <w:sz w:val="28"/>
                  <w:szCs w:val="28"/>
                </w:rPr>
                <w:t>이길재 강사님</w:t>
              </w:r>
            </w:ins>
            <w:del w:id="213" w:author="Registered User" w:date="2016-08-05T17:04:00Z">
              <w:r w:rsidR="00497E2C" w:rsidDel="00CE371A">
                <w:rPr>
                  <w:rFonts w:ascii="굴림" w:eastAsia="굴림" w:hAnsi="굴림" w:hint="eastAsia"/>
                  <w:color w:val="000000"/>
                  <w:sz w:val="28"/>
                  <w:szCs w:val="28"/>
                </w:rPr>
                <w:delText xml:space="preserve"> </w:delText>
              </w:r>
            </w:del>
          </w:p>
        </w:tc>
      </w:tr>
    </w:tbl>
    <w:p w:rsidR="00896A9F" w:rsidRDefault="00896A9F" w:rsidP="00520C26">
      <w:pPr>
        <w:rPr>
          <w:ins w:id="214" w:author="Registered User" w:date="2016-08-06T11:35:00Z"/>
          <w:rFonts w:ascii="굴림" w:eastAsia="굴림" w:hAnsi="굴림" w:hint="eastAsia"/>
          <w:b/>
          <w:bCs/>
          <w:color w:val="000000"/>
          <w:sz w:val="28"/>
          <w:szCs w:val="28"/>
        </w:rPr>
      </w:pPr>
    </w:p>
    <w:p w:rsidR="00896A9F" w:rsidDel="00116FC3" w:rsidRDefault="00896A9F" w:rsidP="00520C26">
      <w:pPr>
        <w:rPr>
          <w:ins w:id="215" w:author="Registered User" w:date="2016-08-06T11:35:00Z"/>
          <w:del w:id="216" w:author="DaewonLee" w:date="2016-12-15T11:34:00Z"/>
          <w:rFonts w:ascii="굴림" w:eastAsia="굴림" w:hAnsi="굴림" w:hint="eastAsia"/>
          <w:b/>
          <w:bCs/>
          <w:color w:val="000000"/>
          <w:sz w:val="28"/>
          <w:szCs w:val="28"/>
        </w:rPr>
      </w:pPr>
    </w:p>
    <w:p w:rsidR="00520C26" w:rsidRDefault="00520C26" w:rsidP="00520C26">
      <w:pPr>
        <w:rPr>
          <w:rFonts w:ascii="굴림" w:eastAsia="굴림" w:hAnsi="굴림"/>
          <w:b/>
          <w:bCs/>
          <w:color w:val="000000"/>
          <w:sz w:val="28"/>
          <w:szCs w:val="28"/>
        </w:rPr>
      </w:pPr>
      <w:r>
        <w:rPr>
          <w:rFonts w:ascii="굴림" w:eastAsia="굴림" w:hAnsi="굴림"/>
          <w:b/>
          <w:bCs/>
          <w:color w:val="000000"/>
          <w:sz w:val="28"/>
          <w:szCs w:val="28"/>
        </w:rPr>
        <w:t xml:space="preserve">1. </w:t>
      </w:r>
      <w:r>
        <w:rPr>
          <w:rFonts w:ascii="굴림" w:eastAsia="굴림" w:hAnsi="굴림" w:hint="eastAsia"/>
          <w:b/>
          <w:bCs/>
          <w:color w:val="000000"/>
          <w:sz w:val="28"/>
          <w:szCs w:val="28"/>
        </w:rPr>
        <w:t>프로젝트 개요 (범위 포함)</w:t>
      </w:r>
      <w:r>
        <w:rPr>
          <w:rFonts w:ascii="굴림" w:eastAsia="굴림" w:hAnsi="굴림"/>
          <w:b/>
          <w:bCs/>
          <w:color w:val="000000"/>
          <w:sz w:val="28"/>
          <w:szCs w:val="28"/>
        </w:rPr>
        <w:t xml:space="preserve"> </w:t>
      </w:r>
    </w:p>
    <w:tbl>
      <w:tblPr>
        <w:tblW w:w="0" w:type="auto"/>
        <w:jc w:val="both"/>
        <w:tblCellMar>
          <w:left w:w="0" w:type="dxa"/>
          <w:right w:w="0" w:type="dxa"/>
        </w:tblCellMar>
        <w:tblLook w:val="0000" w:firstRow="0" w:lastRow="0" w:firstColumn="0" w:lastColumn="0" w:noHBand="0" w:noVBand="0"/>
        <w:tblPrChange w:id="217" w:author="Registered User" w:date="2016-08-18T17:14:00Z">
          <w:tblPr>
            <w:tblW w:w="0" w:type="auto"/>
            <w:jc w:val="both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448"/>
        <w:tblGridChange w:id="218">
          <w:tblGrid>
            <w:gridCol w:w="9468"/>
          </w:tblGrid>
        </w:tblGridChange>
      </w:tblGrid>
      <w:tr w:rsidR="00616B00" w:rsidTr="00C91268">
        <w:trPr>
          <w:trHeight w:val="2522"/>
          <w:jc w:val="both"/>
          <w:trPrChange w:id="219" w:author="Registered User" w:date="2016-08-18T17:14:00Z">
            <w:trPr>
              <w:trHeight w:val="5549"/>
              <w:jc w:val="both"/>
            </w:trPr>
          </w:trPrChange>
        </w:trPr>
        <w:tc>
          <w:tcPr>
            <w:tcW w:w="9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PrChange w:id="220" w:author="Registered User" w:date="2016-08-18T17:14:00Z">
              <w:tcPr>
                <w:tcW w:w="946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</w:tcPrChange>
          </w:tcPr>
          <w:p w:rsidR="00616B00" w:rsidRDefault="00497E2C" w:rsidP="00497E2C">
            <w:pPr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 xml:space="preserve"> </w:t>
            </w:r>
          </w:p>
        </w:tc>
      </w:tr>
    </w:tbl>
    <w:p w:rsidR="00616B00" w:rsidRDefault="00616B00">
      <w:pPr>
        <w:rPr>
          <w:rFonts w:hint="eastAsia"/>
          <w:color w:val="000000"/>
          <w:sz w:val="24"/>
        </w:rPr>
      </w:pPr>
    </w:p>
    <w:p w:rsidR="00616B00" w:rsidDel="00C91268" w:rsidRDefault="00616B00">
      <w:pPr>
        <w:rPr>
          <w:del w:id="221" w:author="Registered User" w:date="2016-08-18T17:13:00Z"/>
          <w:rFonts w:hint="eastAsia"/>
          <w:color w:val="000000"/>
          <w:sz w:val="24"/>
        </w:rPr>
      </w:pPr>
    </w:p>
    <w:p w:rsidR="00616B00" w:rsidRDefault="00520C26">
      <w:pPr>
        <w:rPr>
          <w:rFonts w:ascii="굴림" w:eastAsia="굴림" w:hAnsi="굴림"/>
          <w:b/>
          <w:color w:val="000000"/>
          <w:sz w:val="24"/>
        </w:rPr>
      </w:pPr>
      <w:r>
        <w:rPr>
          <w:rFonts w:ascii="굴림" w:eastAsia="굴림" w:hAnsi="굴림"/>
          <w:b/>
          <w:bCs/>
          <w:color w:val="000000"/>
          <w:sz w:val="28"/>
          <w:szCs w:val="28"/>
        </w:rPr>
        <w:t>2</w:t>
      </w:r>
      <w:r w:rsidR="00616B00">
        <w:rPr>
          <w:rFonts w:ascii="굴림" w:eastAsia="굴림" w:hAnsi="굴림"/>
          <w:b/>
          <w:bCs/>
          <w:color w:val="000000"/>
          <w:sz w:val="28"/>
          <w:szCs w:val="28"/>
        </w:rPr>
        <w:t xml:space="preserve">. </w:t>
      </w:r>
      <w:r>
        <w:rPr>
          <w:rFonts w:ascii="굴림" w:eastAsia="굴림" w:hAnsi="굴림" w:hint="eastAsia"/>
          <w:b/>
          <w:bCs/>
          <w:color w:val="000000"/>
          <w:sz w:val="28"/>
          <w:szCs w:val="28"/>
        </w:rPr>
        <w:t>프로젝트 추진 일정</w:t>
      </w:r>
      <w:r w:rsidR="00616B00">
        <w:rPr>
          <w:rFonts w:ascii="굴림" w:eastAsia="굴림" w:hAnsi="굴림"/>
          <w:b/>
          <w:bCs/>
          <w:color w:val="000000"/>
          <w:sz w:val="28"/>
          <w:szCs w:val="28"/>
        </w:rPr>
        <w:t xml:space="preserve"> </w:t>
      </w:r>
      <w:r w:rsidR="00616B00" w:rsidRPr="008D05C1">
        <w:rPr>
          <w:rFonts w:ascii="굴림" w:eastAsia="굴림" w:hAnsi="굴림"/>
          <w:b/>
          <w:color w:val="000000"/>
          <w:sz w:val="24"/>
        </w:rPr>
        <w:t xml:space="preserve"> </w:t>
      </w:r>
    </w:p>
    <w:tbl>
      <w:tblPr>
        <w:tblW w:w="0" w:type="auto"/>
        <w:jc w:val="both"/>
        <w:tblCellMar>
          <w:left w:w="0" w:type="dxa"/>
          <w:right w:w="0" w:type="dxa"/>
        </w:tblCellMar>
        <w:tblLook w:val="0000" w:firstRow="0" w:lastRow="0" w:firstColumn="0" w:lastColumn="0" w:noHBand="0" w:noVBand="0"/>
        <w:tblPrChange w:id="222" w:author="Registered User" w:date="2016-08-18T17:14:00Z">
          <w:tblPr>
            <w:tblW w:w="0" w:type="auto"/>
            <w:jc w:val="both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448"/>
        <w:tblGridChange w:id="223">
          <w:tblGrid>
            <w:gridCol w:w="9468"/>
          </w:tblGrid>
        </w:tblGridChange>
      </w:tblGrid>
      <w:tr w:rsidR="00CF2944" w:rsidTr="00C91268">
        <w:trPr>
          <w:trHeight w:val="2559"/>
          <w:jc w:val="both"/>
          <w:ins w:id="224" w:author="Registered User" w:date="2016-08-06T11:39:00Z"/>
          <w:trPrChange w:id="225" w:author="Registered User" w:date="2016-08-18T17:14:00Z">
            <w:trPr>
              <w:trHeight w:val="1955"/>
              <w:jc w:val="both"/>
            </w:trPr>
          </w:trPrChange>
        </w:trPr>
        <w:tc>
          <w:tcPr>
            <w:tcW w:w="9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PrChange w:id="226" w:author="Registered User" w:date="2016-08-18T17:14:00Z">
              <w:tcPr>
                <w:tcW w:w="946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</w:tcPrChange>
          </w:tcPr>
          <w:p w:rsidR="00CF2944" w:rsidRDefault="00CF2944" w:rsidP="00FF3AB9">
            <w:pPr>
              <w:rPr>
                <w:ins w:id="227" w:author="Registered User" w:date="2016-08-06T11:39:00Z"/>
                <w:color w:val="000000"/>
                <w:sz w:val="24"/>
                <w:szCs w:val="22"/>
              </w:rPr>
            </w:pPr>
            <w:ins w:id="228" w:author="Registered User" w:date="2016-08-06T11:39:00Z">
              <w:r>
                <w:rPr>
                  <w:rFonts w:hint="eastAsia"/>
                  <w:color w:val="000000"/>
                  <w:sz w:val="24"/>
                  <w:szCs w:val="22"/>
                </w:rPr>
                <w:t xml:space="preserve"> </w:t>
              </w:r>
            </w:ins>
          </w:p>
        </w:tc>
      </w:tr>
      <w:tr w:rsidR="00903125" w:rsidDel="00CF2944" w:rsidTr="00CD5685">
        <w:trPr>
          <w:trHeight w:val="1505"/>
          <w:jc w:val="both"/>
          <w:del w:id="229" w:author="Registered User" w:date="2016-08-06T11:39:00Z"/>
          <w:trPrChange w:id="230" w:author="YoungSan Kim" w:date="2016-06-29T22:02:00Z">
            <w:trPr>
              <w:trHeight w:val="5549"/>
              <w:jc w:val="both"/>
            </w:trPr>
          </w:trPrChange>
        </w:trPr>
        <w:tc>
          <w:tcPr>
            <w:tcW w:w="9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tcPrChange w:id="231" w:author="YoungSan Kim" w:date="2016-06-29T22:02:00Z">
              <w:tcPr>
                <w:tcW w:w="946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vAlign w:val="center"/>
              </w:tcPr>
            </w:tcPrChange>
          </w:tcPr>
          <w:p w:rsidR="00903125" w:rsidDel="00CF2944" w:rsidRDefault="00903125" w:rsidP="007809D8">
            <w:pPr>
              <w:rPr>
                <w:del w:id="232" w:author="Registered User" w:date="2016-08-06T11:39:00Z"/>
                <w:color w:val="000000"/>
                <w:sz w:val="24"/>
                <w:szCs w:val="22"/>
              </w:rPr>
            </w:pPr>
          </w:p>
        </w:tc>
      </w:tr>
    </w:tbl>
    <w:p w:rsidR="00903125" w:rsidRDefault="00903125" w:rsidP="00903125">
      <w:pPr>
        <w:rPr>
          <w:ins w:id="233" w:author="Registered User" w:date="2016-08-05T17:06:00Z"/>
          <w:color w:val="000000"/>
          <w:sz w:val="24"/>
        </w:rPr>
      </w:pPr>
    </w:p>
    <w:p w:rsidR="00CE371A" w:rsidDel="00C91268" w:rsidRDefault="00CE371A" w:rsidP="00903125">
      <w:pPr>
        <w:rPr>
          <w:del w:id="234" w:author="Registered User" w:date="2016-08-18T17:13:00Z"/>
          <w:rFonts w:hint="eastAsia"/>
          <w:color w:val="000000"/>
          <w:sz w:val="24"/>
        </w:rPr>
      </w:pPr>
    </w:p>
    <w:p w:rsidR="00DF6A8C" w:rsidRPr="008D05C1" w:rsidRDefault="00520C26" w:rsidP="00DF6A8C">
      <w:pPr>
        <w:rPr>
          <w:rFonts w:ascii="굴림" w:eastAsia="굴림" w:hAnsi="굴림"/>
          <w:b/>
          <w:color w:val="000000"/>
          <w:sz w:val="24"/>
        </w:rPr>
      </w:pPr>
      <w:r>
        <w:rPr>
          <w:rFonts w:ascii="굴림" w:eastAsia="굴림" w:hAnsi="굴림"/>
          <w:b/>
          <w:bCs/>
          <w:color w:val="000000"/>
          <w:sz w:val="28"/>
          <w:szCs w:val="28"/>
        </w:rPr>
        <w:t xml:space="preserve">3. </w:t>
      </w:r>
      <w:r>
        <w:rPr>
          <w:rFonts w:ascii="굴림" w:eastAsia="굴림" w:hAnsi="굴림" w:hint="eastAsia"/>
          <w:b/>
          <w:bCs/>
          <w:color w:val="000000"/>
          <w:sz w:val="28"/>
          <w:szCs w:val="28"/>
        </w:rPr>
        <w:t xml:space="preserve">프로젝트 조직 </w:t>
      </w:r>
      <w:r>
        <w:rPr>
          <w:rFonts w:ascii="굴림" w:eastAsia="굴림" w:hAnsi="굴림"/>
          <w:b/>
          <w:bCs/>
          <w:color w:val="000000"/>
          <w:sz w:val="28"/>
          <w:szCs w:val="28"/>
        </w:rPr>
        <w:t>(</w:t>
      </w:r>
      <w:r>
        <w:rPr>
          <w:rFonts w:ascii="굴림" w:eastAsia="굴림" w:hAnsi="굴림" w:hint="eastAsia"/>
          <w:b/>
          <w:bCs/>
          <w:color w:val="000000"/>
          <w:sz w:val="28"/>
          <w:szCs w:val="28"/>
        </w:rPr>
        <w:t>팀원 역할과 책임 포함)</w:t>
      </w:r>
      <w:r>
        <w:rPr>
          <w:rFonts w:ascii="굴림" w:eastAsia="굴림" w:hAnsi="굴림"/>
          <w:b/>
          <w:bCs/>
          <w:color w:val="000000"/>
          <w:sz w:val="28"/>
          <w:szCs w:val="28"/>
        </w:rPr>
        <w:t xml:space="preserve"> </w:t>
      </w:r>
    </w:p>
    <w:tbl>
      <w:tblPr>
        <w:tblW w:w="0" w:type="auto"/>
        <w:jc w:val="both"/>
        <w:tblCellMar>
          <w:left w:w="0" w:type="dxa"/>
          <w:right w:w="0" w:type="dxa"/>
        </w:tblCellMar>
        <w:tblLook w:val="0000" w:firstRow="0" w:lastRow="0" w:firstColumn="0" w:lastColumn="0" w:noHBand="0" w:noVBand="0"/>
        <w:tblPrChange w:id="235" w:author="Registered User" w:date="2016-08-18T17:14:00Z">
          <w:tblPr>
            <w:tblW w:w="0" w:type="auto"/>
            <w:jc w:val="both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448"/>
        <w:tblGridChange w:id="236">
          <w:tblGrid>
            <w:gridCol w:w="9468"/>
          </w:tblGrid>
        </w:tblGridChange>
      </w:tblGrid>
      <w:tr w:rsidR="00CF2944" w:rsidTr="00C91268">
        <w:trPr>
          <w:trHeight w:val="2427"/>
          <w:jc w:val="both"/>
          <w:ins w:id="237" w:author="Registered User" w:date="2016-08-06T11:39:00Z"/>
          <w:trPrChange w:id="238" w:author="Registered User" w:date="2016-08-18T17:14:00Z">
            <w:trPr>
              <w:trHeight w:val="1955"/>
              <w:jc w:val="both"/>
            </w:trPr>
          </w:trPrChange>
        </w:trPr>
        <w:tc>
          <w:tcPr>
            <w:tcW w:w="9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PrChange w:id="239" w:author="Registered User" w:date="2016-08-18T17:14:00Z">
              <w:tcPr>
                <w:tcW w:w="946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</w:tcPrChange>
          </w:tcPr>
          <w:p w:rsidR="00CF2944" w:rsidRDefault="00CF2944" w:rsidP="00FF3AB9">
            <w:pPr>
              <w:rPr>
                <w:ins w:id="240" w:author="Registered User" w:date="2016-08-06T11:39:00Z"/>
                <w:color w:val="000000"/>
                <w:sz w:val="24"/>
                <w:szCs w:val="22"/>
              </w:rPr>
            </w:pPr>
            <w:ins w:id="241" w:author="Registered User" w:date="2016-08-06T11:39:00Z">
              <w:r>
                <w:rPr>
                  <w:rFonts w:hint="eastAsia"/>
                  <w:color w:val="000000"/>
                  <w:sz w:val="24"/>
                  <w:szCs w:val="22"/>
                </w:rPr>
                <w:t xml:space="preserve"> </w:t>
              </w:r>
            </w:ins>
          </w:p>
        </w:tc>
      </w:tr>
      <w:tr w:rsidR="00DF6A8C" w:rsidDel="00CF2944" w:rsidTr="00CD5685">
        <w:trPr>
          <w:trHeight w:val="1437"/>
          <w:jc w:val="both"/>
          <w:del w:id="242" w:author="Registered User" w:date="2016-08-06T11:39:00Z"/>
          <w:trPrChange w:id="243" w:author="YoungSan Kim" w:date="2016-06-29T22:02:00Z">
            <w:trPr>
              <w:trHeight w:val="5498"/>
              <w:jc w:val="both"/>
            </w:trPr>
          </w:trPrChange>
        </w:trPr>
        <w:tc>
          <w:tcPr>
            <w:tcW w:w="9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tcPrChange w:id="244" w:author="YoungSan Kim" w:date="2016-06-29T22:02:00Z">
              <w:tcPr>
                <w:tcW w:w="946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vAlign w:val="center"/>
              </w:tcPr>
            </w:tcPrChange>
          </w:tcPr>
          <w:p w:rsidR="00DF6A8C" w:rsidDel="00CF2944" w:rsidRDefault="00DF6A8C" w:rsidP="00C17EE7">
            <w:pPr>
              <w:rPr>
                <w:del w:id="245" w:author="Registered User" w:date="2016-08-06T11:39:00Z"/>
                <w:rFonts w:hint="eastAsia"/>
                <w:color w:val="000000"/>
                <w:sz w:val="24"/>
                <w:szCs w:val="22"/>
              </w:rPr>
            </w:pPr>
          </w:p>
        </w:tc>
      </w:tr>
    </w:tbl>
    <w:p w:rsidR="00DF6A8C" w:rsidRDefault="00DF6A8C" w:rsidP="00DF6A8C">
      <w:pPr>
        <w:rPr>
          <w:color w:val="000000"/>
          <w:sz w:val="24"/>
          <w:szCs w:val="28"/>
        </w:rPr>
      </w:pPr>
    </w:p>
    <w:p w:rsidR="00DF6A8C" w:rsidRPr="00083BB8" w:rsidDel="00CF2944" w:rsidRDefault="00DF6A8C" w:rsidP="00DF6A8C">
      <w:pPr>
        <w:rPr>
          <w:del w:id="246" w:author="Registered User" w:date="2016-08-06T11:40:00Z"/>
          <w:rFonts w:ascii="굴림" w:eastAsia="굴림" w:hAnsi="굴림"/>
          <w:b/>
          <w:bCs/>
          <w:color w:val="000000"/>
          <w:sz w:val="28"/>
          <w:szCs w:val="28"/>
        </w:rPr>
      </w:pPr>
    </w:p>
    <w:p w:rsidR="00DF6A8C" w:rsidRDefault="00DF6A8C" w:rsidP="00DF6A8C">
      <w:pPr>
        <w:rPr>
          <w:rFonts w:hint="eastAsia"/>
          <w:color w:val="000000"/>
          <w:sz w:val="24"/>
          <w:szCs w:val="28"/>
        </w:rPr>
      </w:pPr>
      <w:r>
        <w:rPr>
          <w:rFonts w:ascii="굴림" w:eastAsia="굴림" w:hAnsi="굴림"/>
          <w:b/>
          <w:bCs/>
          <w:color w:val="000000"/>
          <w:sz w:val="28"/>
          <w:szCs w:val="28"/>
        </w:rPr>
        <w:t xml:space="preserve">4. </w:t>
      </w:r>
      <w:r>
        <w:rPr>
          <w:rFonts w:ascii="굴림" w:eastAsia="굴림" w:hAnsi="굴림" w:hint="eastAsia"/>
          <w:b/>
          <w:bCs/>
          <w:color w:val="000000"/>
          <w:sz w:val="28"/>
          <w:szCs w:val="28"/>
        </w:rPr>
        <w:t xml:space="preserve">시스템 구조 </w:t>
      </w:r>
      <w:r>
        <w:rPr>
          <w:rFonts w:ascii="굴림" w:eastAsia="굴림" w:hAnsi="굴림"/>
          <w:b/>
          <w:bCs/>
          <w:color w:val="000000"/>
          <w:sz w:val="28"/>
          <w:szCs w:val="28"/>
        </w:rPr>
        <w:t>(</w:t>
      </w:r>
      <w:r>
        <w:rPr>
          <w:rFonts w:ascii="굴림" w:eastAsia="굴림" w:hAnsi="굴림" w:hint="eastAsia"/>
          <w:b/>
          <w:bCs/>
          <w:color w:val="000000"/>
          <w:sz w:val="28"/>
          <w:szCs w:val="28"/>
        </w:rPr>
        <w:t>적용 기술</w:t>
      </w:r>
      <w:ins w:id="247" w:author="YoungSan Kim" w:date="2016-06-29T21:40:00Z">
        <w:r w:rsidR="00C76EEA">
          <w:rPr>
            <w:rFonts w:ascii="굴림" w:eastAsia="굴림" w:hAnsi="굴림" w:hint="eastAsia"/>
            <w:b/>
            <w:bCs/>
            <w:color w:val="000000"/>
            <w:sz w:val="28"/>
            <w:szCs w:val="28"/>
          </w:rPr>
          <w:t xml:space="preserve"> </w:t>
        </w:r>
        <w:r w:rsidR="00C76EEA">
          <w:rPr>
            <w:rFonts w:ascii="굴림" w:eastAsia="굴림" w:hAnsi="굴림"/>
            <w:b/>
            <w:bCs/>
            <w:color w:val="000000"/>
            <w:sz w:val="28"/>
            <w:szCs w:val="28"/>
          </w:rPr>
          <w:t>–</w:t>
        </w:r>
        <w:r w:rsidR="00C76EEA">
          <w:rPr>
            <w:rFonts w:ascii="굴림" w:eastAsia="굴림" w:hAnsi="굴림" w:hint="eastAsia"/>
            <w:b/>
            <w:bCs/>
            <w:color w:val="000000"/>
            <w:sz w:val="28"/>
            <w:szCs w:val="28"/>
          </w:rPr>
          <w:t xml:space="preserve"> </w:t>
        </w:r>
      </w:ins>
      <w:ins w:id="248" w:author="YoungSan Kim" w:date="2016-06-29T21:41:00Z">
        <w:r w:rsidR="00C76EEA">
          <w:rPr>
            <w:rFonts w:ascii="굴림" w:eastAsia="굴림" w:hAnsi="굴림" w:hint="eastAsia"/>
            <w:b/>
            <w:bCs/>
            <w:color w:val="000000"/>
            <w:sz w:val="28"/>
            <w:szCs w:val="28"/>
          </w:rPr>
          <w:t xml:space="preserve">Framework, </w:t>
        </w:r>
      </w:ins>
      <w:ins w:id="249" w:author="YoungSan Kim" w:date="2016-06-29T21:43:00Z">
        <w:r w:rsidR="00C76EEA">
          <w:rPr>
            <w:rFonts w:ascii="굴림" w:eastAsia="굴림" w:hAnsi="굴림"/>
            <w:b/>
            <w:bCs/>
            <w:color w:val="000000"/>
            <w:sz w:val="28"/>
            <w:szCs w:val="28"/>
          </w:rPr>
          <w:t xml:space="preserve">Tools, </w:t>
        </w:r>
      </w:ins>
      <w:ins w:id="250" w:author="YoungSan Kim" w:date="2016-06-29T21:41:00Z">
        <w:r w:rsidR="00C76EEA">
          <w:rPr>
            <w:rFonts w:ascii="굴림" w:eastAsia="굴림" w:hAnsi="굴림" w:hint="eastAsia"/>
            <w:b/>
            <w:bCs/>
            <w:color w:val="000000"/>
            <w:sz w:val="28"/>
            <w:szCs w:val="28"/>
          </w:rPr>
          <w:t xml:space="preserve">DBMS, </w:t>
        </w:r>
      </w:ins>
      <w:ins w:id="251" w:author="YoungSan Kim" w:date="2016-06-29T21:43:00Z">
        <w:r w:rsidR="00C76EEA">
          <w:rPr>
            <w:rFonts w:ascii="굴림" w:eastAsia="굴림" w:hAnsi="굴림" w:hint="eastAsia"/>
            <w:b/>
            <w:bCs/>
            <w:color w:val="000000"/>
            <w:sz w:val="28"/>
            <w:szCs w:val="28"/>
          </w:rPr>
          <w:t>WAS</w:t>
        </w:r>
      </w:ins>
      <w:del w:id="252" w:author="YoungSan Kim" w:date="2016-06-29T21:40:00Z">
        <w:r w:rsidDel="00C76EEA">
          <w:rPr>
            <w:rFonts w:ascii="굴림" w:eastAsia="굴림" w:hAnsi="굴림" w:hint="eastAsia"/>
            <w:b/>
            <w:bCs/>
            <w:color w:val="000000"/>
            <w:sz w:val="28"/>
            <w:szCs w:val="28"/>
          </w:rPr>
          <w:delText>,</w:delText>
        </w:r>
        <w:r w:rsidDel="00C76EEA">
          <w:rPr>
            <w:rFonts w:ascii="굴림" w:eastAsia="굴림" w:hAnsi="굴림"/>
            <w:b/>
            <w:bCs/>
            <w:color w:val="000000"/>
            <w:sz w:val="28"/>
            <w:szCs w:val="28"/>
          </w:rPr>
          <w:delText xml:space="preserve"> SW </w:delText>
        </w:r>
        <w:r w:rsidDel="00C76EEA">
          <w:rPr>
            <w:rFonts w:ascii="굴림" w:eastAsia="굴림" w:hAnsi="굴림" w:hint="eastAsia"/>
            <w:b/>
            <w:bCs/>
            <w:color w:val="000000"/>
            <w:sz w:val="28"/>
            <w:szCs w:val="28"/>
          </w:rPr>
          <w:delText>구조</w:delText>
        </w:r>
      </w:del>
      <w:r>
        <w:rPr>
          <w:rFonts w:ascii="굴림" w:eastAsia="굴림" w:hAnsi="굴림" w:hint="eastAsia"/>
          <w:b/>
          <w:bCs/>
          <w:color w:val="000000"/>
          <w:sz w:val="28"/>
          <w:szCs w:val="28"/>
        </w:rPr>
        <w:t xml:space="preserve"> 등)</w:t>
      </w:r>
    </w:p>
    <w:tbl>
      <w:tblPr>
        <w:tblW w:w="0" w:type="auto"/>
        <w:jc w:val="both"/>
        <w:tblCellMar>
          <w:left w:w="0" w:type="dxa"/>
          <w:right w:w="0" w:type="dxa"/>
        </w:tblCellMar>
        <w:tblLook w:val="0000" w:firstRow="0" w:lastRow="0" w:firstColumn="0" w:lastColumn="0" w:noHBand="0" w:noVBand="0"/>
        <w:tblPrChange w:id="253" w:author="Registered User" w:date="2016-08-18T17:14:00Z">
          <w:tblPr>
            <w:tblW w:w="0" w:type="auto"/>
            <w:jc w:val="both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448"/>
        <w:tblGridChange w:id="254">
          <w:tblGrid>
            <w:gridCol w:w="9468"/>
          </w:tblGrid>
        </w:tblGridChange>
      </w:tblGrid>
      <w:tr w:rsidR="00CF2944" w:rsidTr="00C91268">
        <w:trPr>
          <w:trHeight w:val="2293"/>
          <w:jc w:val="both"/>
          <w:ins w:id="255" w:author="Registered User" w:date="2016-08-06T11:39:00Z"/>
          <w:trPrChange w:id="256" w:author="Registered User" w:date="2016-08-18T17:14:00Z">
            <w:trPr>
              <w:trHeight w:val="1955"/>
              <w:jc w:val="both"/>
            </w:trPr>
          </w:trPrChange>
        </w:trPr>
        <w:tc>
          <w:tcPr>
            <w:tcW w:w="9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PrChange w:id="257" w:author="Registered User" w:date="2016-08-18T17:14:00Z">
              <w:tcPr>
                <w:tcW w:w="946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</w:tcPrChange>
          </w:tcPr>
          <w:p w:rsidR="00CF2944" w:rsidRDefault="00CF2944" w:rsidP="00FF3AB9">
            <w:pPr>
              <w:rPr>
                <w:ins w:id="258" w:author="Registered User" w:date="2016-08-06T11:39:00Z"/>
                <w:color w:val="000000"/>
                <w:sz w:val="24"/>
                <w:szCs w:val="22"/>
              </w:rPr>
            </w:pPr>
            <w:ins w:id="259" w:author="Registered User" w:date="2016-08-06T11:39:00Z">
              <w:r>
                <w:rPr>
                  <w:rFonts w:hint="eastAsia"/>
                  <w:color w:val="000000"/>
                  <w:sz w:val="24"/>
                  <w:szCs w:val="22"/>
                </w:rPr>
                <w:t xml:space="preserve"> </w:t>
              </w:r>
            </w:ins>
          </w:p>
        </w:tc>
      </w:tr>
      <w:tr w:rsidR="00DF6A8C" w:rsidDel="00CF2944" w:rsidTr="00CD5685">
        <w:trPr>
          <w:trHeight w:val="1489"/>
          <w:jc w:val="both"/>
          <w:del w:id="260" w:author="Registered User" w:date="2016-08-06T11:39:00Z"/>
          <w:trPrChange w:id="261" w:author="YoungSan Kim" w:date="2016-06-29T22:03:00Z">
            <w:trPr>
              <w:trHeight w:val="5498"/>
              <w:jc w:val="both"/>
            </w:trPr>
          </w:trPrChange>
        </w:trPr>
        <w:tc>
          <w:tcPr>
            <w:tcW w:w="9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tcPrChange w:id="262" w:author="YoungSan Kim" w:date="2016-06-29T22:03:00Z">
              <w:tcPr>
                <w:tcW w:w="946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vAlign w:val="center"/>
              </w:tcPr>
            </w:tcPrChange>
          </w:tcPr>
          <w:p w:rsidR="00DF6A8C" w:rsidDel="00CF2944" w:rsidRDefault="00DF6A8C" w:rsidP="00C17EE7">
            <w:pPr>
              <w:rPr>
                <w:del w:id="263" w:author="Registered User" w:date="2016-08-06T11:39:00Z"/>
                <w:rFonts w:hint="eastAsia"/>
                <w:color w:val="000000"/>
                <w:sz w:val="24"/>
                <w:szCs w:val="22"/>
              </w:rPr>
            </w:pPr>
          </w:p>
        </w:tc>
      </w:tr>
    </w:tbl>
    <w:p w:rsidR="00DF6A8C" w:rsidDel="00CF2944" w:rsidRDefault="00DF6A8C" w:rsidP="00DF6A8C">
      <w:pPr>
        <w:rPr>
          <w:del w:id="264" w:author="Registered User" w:date="2016-08-06T11:40:00Z"/>
          <w:rFonts w:hint="eastAsia"/>
          <w:color w:val="000000"/>
          <w:sz w:val="24"/>
          <w:szCs w:val="28"/>
        </w:rPr>
      </w:pPr>
    </w:p>
    <w:p w:rsidR="00DF6A8C" w:rsidRPr="00DF6A8C" w:rsidRDefault="00CD5685" w:rsidP="00DF6A8C">
      <w:pPr>
        <w:rPr>
          <w:rFonts w:ascii="굴림" w:eastAsia="굴림" w:hAnsi="굴림"/>
          <w:b/>
          <w:bCs/>
          <w:color w:val="000000"/>
          <w:sz w:val="28"/>
          <w:szCs w:val="28"/>
        </w:rPr>
      </w:pPr>
      <w:ins w:id="265" w:author="YoungSan Kim" w:date="2016-06-29T22:03:00Z">
        <w:del w:id="266" w:author="Registered User" w:date="2016-08-06T11:40:00Z">
          <w:r w:rsidDel="00CF2944">
            <w:rPr>
              <w:rFonts w:ascii="굴림" w:eastAsia="굴림" w:hAnsi="굴림"/>
              <w:b/>
              <w:bCs/>
              <w:color w:val="000000"/>
              <w:sz w:val="28"/>
              <w:szCs w:val="28"/>
            </w:rPr>
            <w:br w:type="page"/>
          </w:r>
        </w:del>
      </w:ins>
      <w:r w:rsidR="00DF6A8C" w:rsidRPr="00DF6A8C">
        <w:rPr>
          <w:rFonts w:ascii="굴림" w:eastAsia="굴림" w:hAnsi="굴림"/>
          <w:b/>
          <w:bCs/>
          <w:color w:val="000000"/>
          <w:sz w:val="28"/>
          <w:szCs w:val="28"/>
        </w:rPr>
        <w:t xml:space="preserve">5. </w:t>
      </w:r>
      <w:r w:rsidR="00DF6A8C" w:rsidRPr="00DF6A8C">
        <w:rPr>
          <w:rFonts w:ascii="굴림" w:eastAsia="굴림" w:hAnsi="굴림" w:hint="eastAsia"/>
          <w:b/>
          <w:bCs/>
          <w:color w:val="000000"/>
          <w:sz w:val="28"/>
          <w:szCs w:val="28"/>
        </w:rPr>
        <w:t>분석/설계 산출물</w:t>
      </w:r>
    </w:p>
    <w:p w:rsidR="00520C26" w:rsidRPr="00DF6A8C" w:rsidRDefault="00DF6A8C" w:rsidP="00DF6A8C">
      <w:pPr>
        <w:rPr>
          <w:rFonts w:ascii="굴림" w:eastAsia="굴림" w:hAnsi="굴림" w:hint="eastAsia"/>
          <w:b/>
          <w:bCs/>
          <w:color w:val="000000"/>
          <w:sz w:val="26"/>
          <w:szCs w:val="26"/>
        </w:rPr>
      </w:pPr>
      <w:r w:rsidRPr="00DF6A8C">
        <w:rPr>
          <w:rFonts w:ascii="굴림" w:eastAsia="굴림" w:hAnsi="굴림" w:hint="eastAsia"/>
          <w:b/>
          <w:bCs/>
          <w:color w:val="000000"/>
          <w:sz w:val="26"/>
          <w:szCs w:val="26"/>
        </w:rPr>
        <w:t xml:space="preserve">가. </w:t>
      </w:r>
      <w:ins w:id="267" w:author="Registered User" w:date="2016-08-05T17:07:00Z">
        <w:r w:rsidR="00CE371A">
          <w:rPr>
            <w:rFonts w:ascii="굴림" w:eastAsia="굴림" w:hAnsi="굴림" w:hint="eastAsia"/>
            <w:b/>
            <w:bCs/>
            <w:color w:val="000000"/>
            <w:sz w:val="26"/>
            <w:szCs w:val="26"/>
          </w:rPr>
          <w:t xml:space="preserve">요구사항 </w:t>
        </w:r>
        <w:r w:rsidR="00CE371A">
          <w:rPr>
            <w:rFonts w:ascii="굴림" w:eastAsia="굴림" w:hAnsi="굴림"/>
            <w:b/>
            <w:bCs/>
            <w:color w:val="000000"/>
            <w:sz w:val="26"/>
            <w:szCs w:val="26"/>
          </w:rPr>
          <w:t>(</w:t>
        </w:r>
      </w:ins>
      <w:r w:rsidRPr="00DF6A8C">
        <w:rPr>
          <w:rFonts w:ascii="굴림" w:eastAsia="굴림" w:hAnsi="굴림" w:hint="eastAsia"/>
          <w:b/>
          <w:bCs/>
          <w:color w:val="000000"/>
          <w:sz w:val="26"/>
          <w:szCs w:val="26"/>
        </w:rPr>
        <w:t>Use case 모델</w:t>
      </w:r>
      <w:ins w:id="268" w:author="Registered User" w:date="2016-08-05T17:07:00Z">
        <w:r w:rsidR="00CE371A">
          <w:rPr>
            <w:rFonts w:ascii="굴림" w:eastAsia="굴림" w:hAnsi="굴림" w:hint="eastAsia"/>
            <w:b/>
            <w:bCs/>
            <w:color w:val="000000"/>
            <w:sz w:val="26"/>
            <w:szCs w:val="26"/>
          </w:rPr>
          <w:t>)</w:t>
        </w:r>
      </w:ins>
    </w:p>
    <w:tbl>
      <w:tblPr>
        <w:tblW w:w="0" w:type="auto"/>
        <w:jc w:val="both"/>
        <w:tblCellMar>
          <w:left w:w="0" w:type="dxa"/>
          <w:right w:w="0" w:type="dxa"/>
        </w:tblCellMar>
        <w:tblLook w:val="0000" w:firstRow="0" w:lastRow="0" w:firstColumn="0" w:lastColumn="0" w:noHBand="0" w:noVBand="0"/>
        <w:tblPrChange w:id="269" w:author="Registered User" w:date="2016-08-18T17:16:00Z">
          <w:tblPr>
            <w:tblW w:w="0" w:type="auto"/>
            <w:jc w:val="both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448"/>
        <w:tblGridChange w:id="270">
          <w:tblGrid>
            <w:gridCol w:w="9468"/>
          </w:tblGrid>
        </w:tblGridChange>
      </w:tblGrid>
      <w:tr w:rsidR="00903125" w:rsidTr="003905F5">
        <w:trPr>
          <w:trHeight w:val="2584"/>
          <w:jc w:val="both"/>
          <w:trPrChange w:id="271" w:author="Registered User" w:date="2016-08-18T17:16:00Z">
            <w:trPr>
              <w:trHeight w:val="5549"/>
              <w:jc w:val="both"/>
            </w:trPr>
          </w:trPrChange>
        </w:trPr>
        <w:tc>
          <w:tcPr>
            <w:tcW w:w="9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tcPrChange w:id="272" w:author="Registered User" w:date="2016-08-18T17:16:00Z">
              <w:tcPr>
                <w:tcW w:w="946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vAlign w:val="center"/>
              </w:tcPr>
            </w:tcPrChange>
          </w:tcPr>
          <w:p w:rsidR="00280530" w:rsidRPr="0008039B" w:rsidRDefault="00280530" w:rsidP="00280530">
            <w:pPr>
              <w:rPr>
                <w:ins w:id="273" w:author="Registered User" w:date="2016-08-06T11:49:00Z"/>
                <w:color w:val="8496B0"/>
                <w:sz w:val="24"/>
                <w:szCs w:val="22"/>
                <w:rPrChange w:id="274" w:author="윤영석" w:date="2016-08-25T09:53:00Z">
                  <w:rPr>
                    <w:ins w:id="275" w:author="Registered User" w:date="2016-08-06T11:49:00Z"/>
                    <w:color w:val="BFBFBF"/>
                    <w:sz w:val="24"/>
                    <w:szCs w:val="22"/>
                  </w:rPr>
                </w:rPrChange>
              </w:rPr>
            </w:pPr>
            <w:ins w:id="276" w:author="Registered User" w:date="2016-08-06T11:49:00Z">
              <w:r w:rsidRPr="0008039B">
                <w:rPr>
                  <w:rFonts w:hint="eastAsia"/>
                  <w:color w:val="8496B0"/>
                  <w:sz w:val="24"/>
                  <w:szCs w:val="22"/>
                  <w:rPrChange w:id="277" w:author="윤영석" w:date="2016-08-25T09:53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>- Use case 목록 (요구사항 목록/정의서는 별도로 포함하지 말 것)</w:t>
              </w:r>
            </w:ins>
          </w:p>
          <w:p w:rsidR="00280530" w:rsidRPr="0008039B" w:rsidRDefault="00280530" w:rsidP="00280530">
            <w:pPr>
              <w:rPr>
                <w:ins w:id="278" w:author="Registered User" w:date="2016-08-06T11:49:00Z"/>
                <w:rFonts w:hint="eastAsia"/>
                <w:color w:val="8496B0"/>
                <w:sz w:val="24"/>
                <w:szCs w:val="22"/>
                <w:rPrChange w:id="279" w:author="윤영석" w:date="2016-08-25T09:53:00Z">
                  <w:rPr>
                    <w:ins w:id="280" w:author="Registered User" w:date="2016-08-06T11:49:00Z"/>
                    <w:rFonts w:hint="eastAsia"/>
                    <w:color w:val="BFBFBF"/>
                    <w:sz w:val="24"/>
                    <w:szCs w:val="22"/>
                  </w:rPr>
                </w:rPrChange>
              </w:rPr>
            </w:pPr>
            <w:ins w:id="281" w:author="Registered User" w:date="2016-08-06T11:49:00Z">
              <w:r w:rsidRPr="0008039B">
                <w:rPr>
                  <w:rFonts w:hint="eastAsia"/>
                  <w:color w:val="8496B0"/>
                  <w:sz w:val="24"/>
                  <w:szCs w:val="22"/>
                  <w:rPrChange w:id="282" w:author="윤영석" w:date="2016-08-25T09:53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>- Use case diagram</w:t>
              </w:r>
            </w:ins>
          </w:p>
          <w:p w:rsidR="00903125" w:rsidRPr="00FF3AB9" w:rsidDel="00280530" w:rsidRDefault="00280530" w:rsidP="00280530">
            <w:pPr>
              <w:rPr>
                <w:ins w:id="283" w:author="YoungSan Kim" w:date="2016-06-29T21:45:00Z"/>
                <w:del w:id="284" w:author="Registered User" w:date="2016-08-06T11:49:00Z"/>
                <w:color w:val="BFBFBF"/>
                <w:sz w:val="24"/>
                <w:szCs w:val="22"/>
                <w:rPrChange w:id="285" w:author="Registered User" w:date="2016-08-06T11:41:00Z">
                  <w:rPr>
                    <w:ins w:id="286" w:author="YoungSan Kim" w:date="2016-06-29T21:45:00Z"/>
                    <w:del w:id="287" w:author="Registered User" w:date="2016-08-06T11:49:00Z"/>
                    <w:color w:val="000000"/>
                    <w:sz w:val="24"/>
                    <w:szCs w:val="22"/>
                  </w:rPr>
                </w:rPrChange>
              </w:rPr>
            </w:pPr>
            <w:ins w:id="288" w:author="Registered User" w:date="2016-08-06T11:49:00Z">
              <w:r w:rsidRPr="0008039B">
                <w:rPr>
                  <w:color w:val="8496B0"/>
                  <w:sz w:val="24"/>
                  <w:szCs w:val="22"/>
                  <w:rPrChange w:id="289" w:author="윤영석" w:date="2016-08-25T09:53:00Z">
                    <w:rPr>
                      <w:color w:val="BFBFBF"/>
                      <w:sz w:val="24"/>
                      <w:szCs w:val="22"/>
                    </w:rPr>
                  </w:rPrChange>
                </w:rPr>
                <w:t xml:space="preserve">- Use case </w:t>
              </w:r>
              <w:r w:rsidRPr="0008039B">
                <w:rPr>
                  <w:rFonts w:hint="eastAsia"/>
                  <w:color w:val="8496B0"/>
                  <w:sz w:val="24"/>
                  <w:szCs w:val="22"/>
                  <w:rPrChange w:id="290" w:author="윤영석" w:date="2016-08-25T09:53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 xml:space="preserve">명세서 (주요 </w:t>
              </w:r>
              <w:r w:rsidRPr="0008039B">
                <w:rPr>
                  <w:color w:val="8496B0"/>
                  <w:sz w:val="24"/>
                  <w:szCs w:val="22"/>
                  <w:rPrChange w:id="291" w:author="윤영석" w:date="2016-08-25T09:53:00Z">
                    <w:rPr>
                      <w:color w:val="BFBFBF"/>
                      <w:sz w:val="24"/>
                      <w:szCs w:val="22"/>
                    </w:rPr>
                  </w:rPrChange>
                </w:rPr>
                <w:t xml:space="preserve">use case 2 ~ 3 </w:t>
              </w:r>
              <w:r w:rsidRPr="0008039B">
                <w:rPr>
                  <w:rFonts w:hint="eastAsia"/>
                  <w:color w:val="8496B0"/>
                  <w:sz w:val="24"/>
                  <w:szCs w:val="22"/>
                  <w:rPrChange w:id="292" w:author="윤영석" w:date="2016-08-25T09:53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>개)</w:t>
              </w:r>
            </w:ins>
            <w:ins w:id="293" w:author="YoungSan Kim" w:date="2016-06-29T21:45:00Z">
              <w:del w:id="294" w:author="Registered User" w:date="2016-08-06T11:49:00Z">
                <w:r w:rsidR="00C76EEA"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295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- </w:delText>
                </w:r>
              </w:del>
              <w:del w:id="296" w:author="Registered User" w:date="2016-08-06T11:40:00Z">
                <w:r w:rsidR="00C76EEA" w:rsidRPr="00FF3AB9" w:rsidDel="00CF2944">
                  <w:rPr>
                    <w:rFonts w:hint="eastAsia"/>
                    <w:color w:val="BFBFBF"/>
                    <w:sz w:val="24"/>
                    <w:szCs w:val="22"/>
                    <w:rPrChange w:id="297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>u</w:delText>
                </w:r>
              </w:del>
              <w:del w:id="298" w:author="Registered User" w:date="2016-08-06T11:49:00Z">
                <w:r w:rsidR="00C76EEA"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299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>se case 목록</w:delText>
                </w:r>
              </w:del>
            </w:ins>
            <w:ins w:id="300" w:author="YoungSan Kim" w:date="2016-06-29T21:46:00Z">
              <w:del w:id="301" w:author="Registered User" w:date="2016-08-06T11:49:00Z">
                <w:r w:rsidR="00C76EEA"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302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 (요구사항 목록</w:delText>
                </w:r>
                <w:r w:rsidR="006318E0"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303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>/</w:delText>
                </w:r>
                <w:r w:rsidR="00C76EEA"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304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정의서는 </w:delText>
                </w:r>
              </w:del>
            </w:ins>
            <w:ins w:id="305" w:author="YoungSan Kim" w:date="2016-06-29T21:58:00Z">
              <w:del w:id="306" w:author="Registered User" w:date="2016-08-06T11:49:00Z">
                <w:r w:rsidR="006318E0"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307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>별도로 포함하</w:delText>
                </w:r>
              </w:del>
            </w:ins>
            <w:ins w:id="308" w:author="YoungSan Kim" w:date="2016-06-29T21:46:00Z">
              <w:del w:id="309" w:author="Registered User" w:date="2016-08-06T11:49:00Z">
                <w:r w:rsidR="00C76EEA"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310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지 말 </w:delText>
                </w:r>
              </w:del>
            </w:ins>
            <w:ins w:id="311" w:author="YoungSan Kim" w:date="2016-06-29T21:47:00Z">
              <w:del w:id="312" w:author="Registered User" w:date="2016-08-06T11:49:00Z">
                <w:r w:rsidR="00C76EEA"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313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>것)</w:delText>
                </w:r>
              </w:del>
            </w:ins>
          </w:p>
          <w:p w:rsidR="00C76EEA" w:rsidRPr="00FF3AB9" w:rsidDel="00280530" w:rsidRDefault="00C76EEA" w:rsidP="007809D8">
            <w:pPr>
              <w:rPr>
                <w:ins w:id="314" w:author="YoungSan Kim" w:date="2016-06-29T21:45:00Z"/>
                <w:del w:id="315" w:author="Registered User" w:date="2016-08-06T11:49:00Z"/>
                <w:rFonts w:hint="eastAsia"/>
                <w:color w:val="BFBFBF"/>
                <w:sz w:val="24"/>
                <w:szCs w:val="22"/>
                <w:rPrChange w:id="316" w:author="Registered User" w:date="2016-08-06T11:41:00Z">
                  <w:rPr>
                    <w:ins w:id="317" w:author="YoungSan Kim" w:date="2016-06-29T21:45:00Z"/>
                    <w:del w:id="318" w:author="Registered User" w:date="2016-08-06T11:49:00Z"/>
                    <w:rFonts w:hint="eastAsia"/>
                    <w:color w:val="000000"/>
                    <w:sz w:val="24"/>
                    <w:szCs w:val="22"/>
                  </w:rPr>
                </w:rPrChange>
              </w:rPr>
            </w:pPr>
            <w:ins w:id="319" w:author="YoungSan Kim" w:date="2016-06-29T21:45:00Z">
              <w:del w:id="320" w:author="Registered User" w:date="2016-08-06T11:49:00Z">
                <w:r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321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>- Use case diagram</w:delText>
                </w:r>
              </w:del>
            </w:ins>
          </w:p>
          <w:p w:rsidR="00C76EEA" w:rsidRDefault="00C76EEA" w:rsidP="007809D8">
            <w:pPr>
              <w:rPr>
                <w:rFonts w:hint="eastAsia"/>
                <w:color w:val="000000"/>
                <w:sz w:val="24"/>
                <w:szCs w:val="22"/>
              </w:rPr>
            </w:pPr>
            <w:ins w:id="322" w:author="YoungSan Kim" w:date="2016-06-29T21:45:00Z">
              <w:del w:id="323" w:author="Registered User" w:date="2016-08-06T11:49:00Z">
                <w:r w:rsidRPr="00FF3AB9" w:rsidDel="00280530">
                  <w:rPr>
                    <w:color w:val="BFBFBF"/>
                    <w:sz w:val="24"/>
                    <w:szCs w:val="22"/>
                    <w:rPrChange w:id="324" w:author="Registered User" w:date="2016-08-06T11:41:00Z">
                      <w:rPr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- </w:delText>
                </w:r>
              </w:del>
            </w:ins>
            <w:ins w:id="325" w:author="YoungSan Kim" w:date="2016-06-29T21:46:00Z">
              <w:del w:id="326" w:author="Registered User" w:date="2016-08-06T11:49:00Z">
                <w:r w:rsidRPr="00FF3AB9" w:rsidDel="00280530">
                  <w:rPr>
                    <w:color w:val="BFBFBF"/>
                    <w:sz w:val="24"/>
                    <w:szCs w:val="22"/>
                    <w:rPrChange w:id="327" w:author="Registered User" w:date="2016-08-06T11:41:00Z">
                      <w:rPr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Use case </w:delText>
                </w:r>
                <w:r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328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명세서 (주요 </w:delText>
                </w:r>
                <w:r w:rsidRPr="00FF3AB9" w:rsidDel="00280530">
                  <w:rPr>
                    <w:color w:val="BFBFBF"/>
                    <w:sz w:val="24"/>
                    <w:szCs w:val="22"/>
                    <w:rPrChange w:id="329" w:author="Registered User" w:date="2016-08-06T11:41:00Z">
                      <w:rPr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use case 2 ~ 3 </w:delText>
                </w:r>
                <w:r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330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>개)</w:delText>
                </w:r>
              </w:del>
            </w:ins>
          </w:p>
        </w:tc>
      </w:tr>
    </w:tbl>
    <w:p w:rsidR="00903125" w:rsidDel="003905F5" w:rsidRDefault="00903125" w:rsidP="00903125">
      <w:pPr>
        <w:rPr>
          <w:del w:id="331" w:author="Registered User" w:date="2016-08-18T17:16:00Z"/>
          <w:color w:val="000000"/>
          <w:sz w:val="24"/>
        </w:rPr>
      </w:pPr>
    </w:p>
    <w:p w:rsidR="00DF6A8C" w:rsidRDefault="00DF6A8C" w:rsidP="00903125">
      <w:pPr>
        <w:rPr>
          <w:rFonts w:hint="eastAsia"/>
          <w:color w:val="000000"/>
          <w:sz w:val="24"/>
        </w:rPr>
      </w:pPr>
    </w:p>
    <w:p w:rsidR="00DF6A8C" w:rsidRPr="00DF6A8C" w:rsidRDefault="00DF6A8C" w:rsidP="00DF6A8C">
      <w:pPr>
        <w:rPr>
          <w:rFonts w:ascii="굴림" w:eastAsia="굴림" w:hAnsi="굴림" w:hint="eastAsia"/>
          <w:b/>
          <w:bCs/>
          <w:color w:val="000000"/>
          <w:sz w:val="26"/>
          <w:szCs w:val="26"/>
        </w:rPr>
      </w:pPr>
      <w:r w:rsidRPr="00DF6A8C">
        <w:rPr>
          <w:rFonts w:ascii="굴림" w:eastAsia="굴림" w:hAnsi="굴림" w:hint="eastAsia"/>
          <w:b/>
          <w:bCs/>
          <w:color w:val="000000"/>
          <w:sz w:val="26"/>
          <w:szCs w:val="26"/>
        </w:rPr>
        <w:t>나. Class 모델</w:t>
      </w:r>
    </w:p>
    <w:tbl>
      <w:tblPr>
        <w:tblW w:w="0" w:type="auto"/>
        <w:jc w:val="both"/>
        <w:tblCellMar>
          <w:left w:w="0" w:type="dxa"/>
          <w:right w:w="0" w:type="dxa"/>
        </w:tblCellMar>
        <w:tblLook w:val="0000" w:firstRow="0" w:lastRow="0" w:firstColumn="0" w:lastColumn="0" w:noHBand="0" w:noVBand="0"/>
        <w:tblPrChange w:id="332" w:author="Registered User" w:date="2016-08-18T17:16:00Z">
          <w:tblPr>
            <w:tblW w:w="0" w:type="auto"/>
            <w:jc w:val="both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448"/>
        <w:tblGridChange w:id="333">
          <w:tblGrid>
            <w:gridCol w:w="9468"/>
          </w:tblGrid>
        </w:tblGridChange>
      </w:tblGrid>
      <w:tr w:rsidR="00D53C7E" w:rsidTr="003905F5">
        <w:trPr>
          <w:trHeight w:val="2645"/>
          <w:jc w:val="both"/>
          <w:ins w:id="334" w:author="Registered User" w:date="2016-08-06T14:19:00Z"/>
          <w:trPrChange w:id="335" w:author="Registered User" w:date="2016-08-18T17:16:00Z">
            <w:trPr>
              <w:trHeight w:val="2300"/>
              <w:jc w:val="both"/>
            </w:trPr>
          </w:trPrChange>
        </w:trPr>
        <w:tc>
          <w:tcPr>
            <w:tcW w:w="9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tcPrChange w:id="336" w:author="Registered User" w:date="2016-08-18T17:16:00Z">
              <w:tcPr>
                <w:tcW w:w="946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vAlign w:val="center"/>
              </w:tcPr>
            </w:tcPrChange>
          </w:tcPr>
          <w:p w:rsidR="00D53C7E" w:rsidRPr="0008039B" w:rsidRDefault="00D53C7E" w:rsidP="00D53C7E">
            <w:pPr>
              <w:rPr>
                <w:ins w:id="337" w:author="Registered User" w:date="2016-08-06T14:20:00Z"/>
                <w:color w:val="8496B0"/>
                <w:sz w:val="24"/>
                <w:szCs w:val="22"/>
                <w:rPrChange w:id="338" w:author="윤영석" w:date="2016-08-25T09:54:00Z">
                  <w:rPr>
                    <w:ins w:id="339" w:author="Registered User" w:date="2016-08-06T14:20:00Z"/>
                    <w:color w:val="BFBFBF"/>
                    <w:sz w:val="24"/>
                    <w:szCs w:val="22"/>
                  </w:rPr>
                </w:rPrChange>
              </w:rPr>
            </w:pPr>
            <w:ins w:id="340" w:author="Registered User" w:date="2016-08-06T14:20:00Z">
              <w:r w:rsidRPr="0008039B">
                <w:rPr>
                  <w:rFonts w:hint="eastAsia"/>
                  <w:color w:val="8496B0"/>
                  <w:sz w:val="24"/>
                  <w:szCs w:val="22"/>
                  <w:rPrChange w:id="341" w:author="윤영석" w:date="2016-08-25T09:54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>- 개념/논리 모델 수준에서만 제시할 것</w:t>
              </w:r>
            </w:ins>
          </w:p>
          <w:p w:rsidR="00D53C7E" w:rsidRPr="0008039B" w:rsidRDefault="00D53C7E" w:rsidP="00D53C7E">
            <w:pPr>
              <w:rPr>
                <w:ins w:id="342" w:author="Registered User" w:date="2016-08-06T14:20:00Z"/>
                <w:color w:val="8496B0"/>
                <w:sz w:val="24"/>
                <w:szCs w:val="22"/>
                <w:rPrChange w:id="343" w:author="윤영석" w:date="2016-08-25T09:54:00Z">
                  <w:rPr>
                    <w:ins w:id="344" w:author="Registered User" w:date="2016-08-06T14:20:00Z"/>
                    <w:color w:val="BFBFBF"/>
                    <w:sz w:val="24"/>
                    <w:szCs w:val="22"/>
                  </w:rPr>
                </w:rPrChange>
              </w:rPr>
            </w:pPr>
            <w:ins w:id="345" w:author="Registered User" w:date="2016-08-06T14:20:00Z">
              <w:r w:rsidRPr="0008039B">
                <w:rPr>
                  <w:rFonts w:hint="eastAsia"/>
                  <w:color w:val="8496B0"/>
                  <w:sz w:val="24"/>
                  <w:szCs w:val="22"/>
                  <w:rPrChange w:id="346" w:author="윤영석" w:date="2016-08-25T09:54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>- 설계</w:t>
              </w:r>
            </w:ins>
            <w:ins w:id="347" w:author="Registered User" w:date="2016-08-18T16:51:00Z">
              <w:r w:rsidR="00BD7B8A" w:rsidRPr="0008039B">
                <w:rPr>
                  <w:rFonts w:hint="eastAsia"/>
                  <w:color w:val="8496B0"/>
                  <w:sz w:val="24"/>
                  <w:szCs w:val="22"/>
                  <w:rPrChange w:id="348" w:author="윤영석" w:date="2016-08-25T09:54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 xml:space="preserve"> </w:t>
              </w:r>
            </w:ins>
            <w:ins w:id="349" w:author="Registered User" w:date="2016-08-06T14:20:00Z">
              <w:r w:rsidRPr="0008039B">
                <w:rPr>
                  <w:rFonts w:hint="eastAsia"/>
                  <w:color w:val="8496B0"/>
                  <w:sz w:val="24"/>
                  <w:szCs w:val="22"/>
                  <w:rPrChange w:id="350" w:author="윤영석" w:date="2016-08-25T09:54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>구현</w:t>
              </w:r>
            </w:ins>
            <w:ins w:id="351" w:author="Registered User" w:date="2016-08-18T16:50:00Z">
              <w:r w:rsidR="00BD7B8A" w:rsidRPr="0008039B">
                <w:rPr>
                  <w:rFonts w:hint="eastAsia"/>
                  <w:color w:val="8496B0"/>
                  <w:sz w:val="24"/>
                  <w:szCs w:val="22"/>
                  <w:rPrChange w:id="352" w:author="윤영석" w:date="2016-08-25T09:54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 xml:space="preserve"> </w:t>
              </w:r>
            </w:ins>
            <w:ins w:id="353" w:author="Registered User" w:date="2016-08-06T14:20:00Z">
              <w:r w:rsidRPr="0008039B">
                <w:rPr>
                  <w:color w:val="8496B0"/>
                  <w:sz w:val="24"/>
                  <w:szCs w:val="22"/>
                  <w:rPrChange w:id="354" w:author="윤영석" w:date="2016-08-25T09:54:00Z">
                    <w:rPr>
                      <w:color w:val="BFBFBF"/>
                      <w:sz w:val="24"/>
                      <w:szCs w:val="22"/>
                    </w:rPr>
                  </w:rPrChange>
                </w:rPr>
                <w:t>class</w:t>
              </w:r>
              <w:r w:rsidRPr="0008039B">
                <w:rPr>
                  <w:rFonts w:hint="eastAsia"/>
                  <w:color w:val="8496B0"/>
                  <w:sz w:val="24"/>
                  <w:szCs w:val="22"/>
                  <w:rPrChange w:id="355" w:author="윤영석" w:date="2016-08-25T09:54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>와 관계는 표시하지 말 것</w:t>
              </w:r>
            </w:ins>
          </w:p>
          <w:p w:rsidR="00D53C7E" w:rsidRPr="0008039B" w:rsidRDefault="00D53C7E" w:rsidP="00D53C7E">
            <w:pPr>
              <w:ind w:left="480" w:hangingChars="200" w:hanging="480"/>
              <w:rPr>
                <w:ins w:id="356" w:author="Registered User" w:date="2016-08-06T14:29:00Z"/>
                <w:color w:val="8496B0"/>
                <w:sz w:val="24"/>
                <w:szCs w:val="22"/>
                <w:rPrChange w:id="357" w:author="윤영석" w:date="2016-08-25T09:54:00Z">
                  <w:rPr>
                    <w:ins w:id="358" w:author="Registered User" w:date="2016-08-06T14:29:00Z"/>
                    <w:color w:val="BFBFBF"/>
                    <w:sz w:val="24"/>
                    <w:szCs w:val="22"/>
                  </w:rPr>
                </w:rPrChange>
              </w:rPr>
              <w:pPrChange w:id="359" w:author="Registered User" w:date="2016-08-06T14:29:00Z">
                <w:pPr/>
              </w:pPrChange>
            </w:pPr>
            <w:ins w:id="360" w:author="Registered User" w:date="2016-08-06T14:20:00Z">
              <w:r w:rsidRPr="0008039B">
                <w:rPr>
                  <w:rFonts w:hint="eastAsia"/>
                  <w:color w:val="8496B0"/>
                  <w:sz w:val="24"/>
                  <w:szCs w:val="22"/>
                  <w:rPrChange w:id="361" w:author="윤영석" w:date="2016-08-25T09:54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>- 설계</w:t>
              </w:r>
              <w:r w:rsidR="00BD7B8A" w:rsidRPr="0008039B">
                <w:rPr>
                  <w:rFonts w:hint="eastAsia"/>
                  <w:color w:val="8496B0"/>
                  <w:sz w:val="24"/>
                  <w:szCs w:val="22"/>
                  <w:rPrChange w:id="362" w:author="윤영석" w:date="2016-08-25T09:54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 xml:space="preserve"> </w:t>
              </w:r>
              <w:r w:rsidRPr="0008039B">
                <w:rPr>
                  <w:rFonts w:hint="eastAsia"/>
                  <w:color w:val="8496B0"/>
                  <w:sz w:val="24"/>
                  <w:szCs w:val="22"/>
                  <w:rPrChange w:id="363" w:author="윤영석" w:date="2016-08-25T09:54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 xml:space="preserve">구현 설명이 필요할 경우에는 구현 산출물에서 해당 </w:t>
              </w:r>
              <w:r w:rsidRPr="0008039B">
                <w:rPr>
                  <w:color w:val="8496B0"/>
                  <w:sz w:val="24"/>
                  <w:szCs w:val="22"/>
                  <w:rPrChange w:id="364" w:author="윤영석" w:date="2016-08-25T09:54:00Z">
                    <w:rPr>
                      <w:color w:val="BFBFBF"/>
                      <w:sz w:val="24"/>
                      <w:szCs w:val="22"/>
                    </w:rPr>
                  </w:rPrChange>
                </w:rPr>
                <w:t>viewpoint</w:t>
              </w:r>
              <w:r w:rsidRPr="0008039B">
                <w:rPr>
                  <w:rFonts w:hint="eastAsia"/>
                  <w:color w:val="8496B0"/>
                  <w:sz w:val="24"/>
                  <w:szCs w:val="22"/>
                  <w:rPrChange w:id="365" w:author="윤영석" w:date="2016-08-25T09:54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>만을 대상</w:t>
              </w:r>
            </w:ins>
            <w:ins w:id="366" w:author="Registered User" w:date="2016-08-06T14:29:00Z">
              <w:r w:rsidRPr="0008039B">
                <w:rPr>
                  <w:rFonts w:hint="eastAsia"/>
                  <w:color w:val="8496B0"/>
                  <w:sz w:val="24"/>
                  <w:szCs w:val="22"/>
                  <w:rPrChange w:id="367" w:author="윤영석" w:date="2016-08-25T09:54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>으</w:t>
              </w:r>
            </w:ins>
          </w:p>
          <w:p w:rsidR="00D53C7E" w:rsidRPr="00D53C7E" w:rsidRDefault="00D53C7E" w:rsidP="00D53C7E">
            <w:pPr>
              <w:ind w:firstLineChars="100" w:firstLine="240"/>
              <w:rPr>
                <w:ins w:id="368" w:author="Registered User" w:date="2016-08-06T14:19:00Z"/>
                <w:rFonts w:hint="eastAsia"/>
                <w:color w:val="BFBFBF"/>
                <w:sz w:val="24"/>
                <w:szCs w:val="22"/>
                <w:rPrChange w:id="369" w:author="Registered User" w:date="2016-08-06T14:21:00Z">
                  <w:rPr>
                    <w:ins w:id="370" w:author="Registered User" w:date="2016-08-06T14:19:00Z"/>
                    <w:rFonts w:hint="eastAsia"/>
                    <w:color w:val="000000"/>
                    <w:sz w:val="24"/>
                    <w:szCs w:val="22"/>
                  </w:rPr>
                </w:rPrChange>
              </w:rPr>
              <w:pPrChange w:id="371" w:author="Registered User" w:date="2016-08-06T14:29:00Z">
                <w:pPr/>
              </w:pPrChange>
            </w:pPr>
            <w:ins w:id="372" w:author="Registered User" w:date="2016-08-06T14:20:00Z">
              <w:r w:rsidRPr="0008039B">
                <w:rPr>
                  <w:rFonts w:hint="eastAsia"/>
                  <w:color w:val="8496B0"/>
                  <w:sz w:val="24"/>
                  <w:szCs w:val="22"/>
                  <w:rPrChange w:id="373" w:author="윤영석" w:date="2016-08-25T09:54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 xml:space="preserve">로 </w:t>
              </w:r>
              <w:r w:rsidRPr="0008039B">
                <w:rPr>
                  <w:color w:val="8496B0"/>
                  <w:sz w:val="24"/>
                  <w:szCs w:val="22"/>
                  <w:rPrChange w:id="374" w:author="윤영석" w:date="2016-08-25T09:54:00Z">
                    <w:rPr>
                      <w:color w:val="BFBFBF"/>
                      <w:sz w:val="24"/>
                      <w:szCs w:val="22"/>
                    </w:rPr>
                  </w:rPrChange>
                </w:rPr>
                <w:t>class diagram</w:t>
              </w:r>
              <w:r w:rsidRPr="0008039B">
                <w:rPr>
                  <w:rFonts w:hint="eastAsia"/>
                  <w:color w:val="8496B0"/>
                  <w:sz w:val="24"/>
                  <w:szCs w:val="22"/>
                  <w:rPrChange w:id="375" w:author="윤영석" w:date="2016-08-25T09:54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>을 작성하여 설명할 것</w:t>
              </w:r>
            </w:ins>
          </w:p>
        </w:tc>
      </w:tr>
      <w:tr w:rsidR="00DF6A8C" w:rsidDel="00280530" w:rsidTr="00CD5685">
        <w:trPr>
          <w:trHeight w:val="1715"/>
          <w:jc w:val="both"/>
          <w:del w:id="376" w:author="Registered User" w:date="2016-08-06T11:48:00Z"/>
          <w:trPrChange w:id="377" w:author="YoungSan Kim" w:date="2016-06-29T22:03:00Z">
            <w:trPr>
              <w:trHeight w:val="5549"/>
              <w:jc w:val="both"/>
            </w:trPr>
          </w:trPrChange>
        </w:trPr>
        <w:tc>
          <w:tcPr>
            <w:tcW w:w="9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tcPrChange w:id="378" w:author="YoungSan Kim" w:date="2016-06-29T22:03:00Z">
              <w:tcPr>
                <w:tcW w:w="946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vAlign w:val="center"/>
              </w:tcPr>
            </w:tcPrChange>
          </w:tcPr>
          <w:p w:rsidR="00DF6A8C" w:rsidRPr="00FF3AB9" w:rsidDel="00280530" w:rsidRDefault="00C76EEA" w:rsidP="00C17EE7">
            <w:pPr>
              <w:rPr>
                <w:ins w:id="379" w:author="YoungSan Kim" w:date="2016-06-29T21:47:00Z"/>
                <w:del w:id="380" w:author="Registered User" w:date="2016-08-06T11:48:00Z"/>
                <w:color w:val="BFBFBF"/>
                <w:sz w:val="24"/>
                <w:szCs w:val="22"/>
                <w:rPrChange w:id="381" w:author="Registered User" w:date="2016-08-06T11:41:00Z">
                  <w:rPr>
                    <w:ins w:id="382" w:author="YoungSan Kim" w:date="2016-06-29T21:47:00Z"/>
                    <w:del w:id="383" w:author="Registered User" w:date="2016-08-06T11:48:00Z"/>
                    <w:color w:val="000000"/>
                    <w:sz w:val="24"/>
                    <w:szCs w:val="22"/>
                  </w:rPr>
                </w:rPrChange>
              </w:rPr>
            </w:pPr>
            <w:ins w:id="384" w:author="YoungSan Kim" w:date="2016-06-29T21:47:00Z">
              <w:del w:id="385" w:author="Registered User" w:date="2016-08-06T11:48:00Z">
                <w:r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386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>- 개념/논리 모델 수준에서만 제시할 것</w:delText>
                </w:r>
              </w:del>
            </w:ins>
          </w:p>
          <w:p w:rsidR="00C76EEA" w:rsidRPr="00FF3AB9" w:rsidDel="00280530" w:rsidRDefault="00C76EEA" w:rsidP="00C17EE7">
            <w:pPr>
              <w:rPr>
                <w:ins w:id="387" w:author="YoungSan Kim" w:date="2016-06-29T21:48:00Z"/>
                <w:del w:id="388" w:author="Registered User" w:date="2016-08-06T11:48:00Z"/>
                <w:color w:val="BFBFBF"/>
                <w:sz w:val="24"/>
                <w:szCs w:val="22"/>
                <w:rPrChange w:id="389" w:author="Registered User" w:date="2016-08-06T11:41:00Z">
                  <w:rPr>
                    <w:ins w:id="390" w:author="YoungSan Kim" w:date="2016-06-29T21:48:00Z"/>
                    <w:del w:id="391" w:author="Registered User" w:date="2016-08-06T11:48:00Z"/>
                    <w:color w:val="000000"/>
                    <w:sz w:val="24"/>
                    <w:szCs w:val="22"/>
                  </w:rPr>
                </w:rPrChange>
              </w:rPr>
            </w:pPr>
            <w:ins w:id="392" w:author="YoungSan Kim" w:date="2016-06-29T21:47:00Z">
              <w:del w:id="393" w:author="Registered User" w:date="2016-08-06T11:48:00Z">
                <w:r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394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- </w:delText>
                </w:r>
              </w:del>
            </w:ins>
            <w:ins w:id="395" w:author="YoungSan Kim" w:date="2016-06-29T21:48:00Z">
              <w:del w:id="396" w:author="Registered User" w:date="2016-08-06T11:48:00Z">
                <w:r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397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>설계,</w:delText>
                </w:r>
                <w:r w:rsidRPr="00FF3AB9" w:rsidDel="00280530">
                  <w:rPr>
                    <w:color w:val="BFBFBF"/>
                    <w:sz w:val="24"/>
                    <w:szCs w:val="22"/>
                    <w:rPrChange w:id="398" w:author="Registered User" w:date="2016-08-06T11:41:00Z">
                      <w:rPr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 </w:delText>
                </w:r>
                <w:r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399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구현 </w:delText>
                </w:r>
                <w:r w:rsidRPr="00FF3AB9" w:rsidDel="00280530">
                  <w:rPr>
                    <w:color w:val="BFBFBF"/>
                    <w:sz w:val="24"/>
                    <w:szCs w:val="22"/>
                    <w:rPrChange w:id="400" w:author="Registered User" w:date="2016-08-06T11:41:00Z">
                      <w:rPr>
                        <w:color w:val="000000"/>
                        <w:sz w:val="24"/>
                        <w:szCs w:val="22"/>
                      </w:rPr>
                    </w:rPrChange>
                  </w:rPr>
                  <w:delText>class</w:delText>
                </w:r>
                <w:r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401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>와 관계는 표시하지 말 것</w:delText>
                </w:r>
              </w:del>
            </w:ins>
          </w:p>
          <w:p w:rsidR="007B66F2" w:rsidRPr="00FF3AB9" w:rsidDel="00280530" w:rsidRDefault="007B66F2" w:rsidP="00280530">
            <w:pPr>
              <w:ind w:leftChars="200" w:left="400"/>
              <w:jc w:val="left"/>
              <w:rPr>
                <w:del w:id="402" w:author="Registered User" w:date="2016-08-06T11:48:00Z"/>
                <w:rFonts w:hint="eastAsia"/>
                <w:color w:val="BFBFBF"/>
                <w:sz w:val="24"/>
                <w:szCs w:val="22"/>
                <w:rPrChange w:id="403" w:author="Registered User" w:date="2016-08-06T11:42:00Z">
                  <w:rPr>
                    <w:del w:id="404" w:author="Registered User" w:date="2016-08-06T11:48:00Z"/>
                    <w:rFonts w:hint="eastAsia"/>
                    <w:color w:val="000000"/>
                    <w:sz w:val="24"/>
                    <w:szCs w:val="22"/>
                  </w:rPr>
                </w:rPrChange>
              </w:rPr>
              <w:pPrChange w:id="405" w:author="Registered User" w:date="2016-08-06T11:43:00Z">
                <w:pPr/>
              </w:pPrChange>
            </w:pPr>
            <w:ins w:id="406" w:author="YoungSan Kim" w:date="2016-06-29T21:48:00Z">
              <w:del w:id="407" w:author="Registered User" w:date="2016-08-06T11:48:00Z">
                <w:r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408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- 설계, 구현 </w:delText>
                </w:r>
              </w:del>
            </w:ins>
            <w:ins w:id="409" w:author="YoungSan Kim" w:date="2016-06-29T21:49:00Z">
              <w:del w:id="410" w:author="Registered User" w:date="2016-08-06T11:48:00Z">
                <w:r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411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설명이 필요할 경우에는 구현 산출물에서 해당 </w:delText>
                </w:r>
                <w:r w:rsidRPr="00FF3AB9" w:rsidDel="00280530">
                  <w:rPr>
                    <w:color w:val="BFBFBF"/>
                    <w:sz w:val="24"/>
                    <w:szCs w:val="22"/>
                    <w:rPrChange w:id="412" w:author="Registered User" w:date="2016-08-06T11:41:00Z">
                      <w:rPr>
                        <w:color w:val="000000"/>
                        <w:sz w:val="24"/>
                        <w:szCs w:val="22"/>
                      </w:rPr>
                    </w:rPrChange>
                  </w:rPr>
                  <w:delText>viewpoint</w:delText>
                </w:r>
                <w:r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413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>만을 대상</w:delText>
                </w:r>
              </w:del>
              <w:del w:id="414" w:author="Registered User" w:date="2016-08-06T11:41:00Z">
                <w:r w:rsidRPr="00FF3AB9" w:rsidDel="00CF2944">
                  <w:rPr>
                    <w:rFonts w:hint="eastAsia"/>
                    <w:color w:val="BFBFBF"/>
                    <w:sz w:val="24"/>
                    <w:szCs w:val="22"/>
                    <w:rPrChange w:id="415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>으</w:delText>
                </w:r>
              </w:del>
              <w:del w:id="416" w:author="Registered User" w:date="2016-08-06T11:48:00Z">
                <w:r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417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로 </w:delText>
                </w:r>
                <w:r w:rsidRPr="00FF3AB9" w:rsidDel="00280530">
                  <w:rPr>
                    <w:color w:val="BFBFBF"/>
                    <w:sz w:val="24"/>
                    <w:szCs w:val="22"/>
                    <w:rPrChange w:id="418" w:author="Registered User" w:date="2016-08-06T11:41:00Z">
                      <w:rPr>
                        <w:color w:val="000000"/>
                        <w:sz w:val="24"/>
                        <w:szCs w:val="22"/>
                      </w:rPr>
                    </w:rPrChange>
                  </w:rPr>
                  <w:delText>class diagram</w:delText>
                </w:r>
              </w:del>
            </w:ins>
            <w:ins w:id="419" w:author="YoungSan Kim" w:date="2016-06-29T21:50:00Z">
              <w:del w:id="420" w:author="Registered User" w:date="2016-08-06T11:48:00Z">
                <w:r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421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>을 작성하여 설명할 것</w:delText>
                </w:r>
              </w:del>
            </w:ins>
          </w:p>
        </w:tc>
      </w:tr>
    </w:tbl>
    <w:p w:rsidR="00DF6A8C" w:rsidRPr="00BD7B8A" w:rsidDel="00CD5685" w:rsidRDefault="00DF6A8C" w:rsidP="00DF6A8C">
      <w:pPr>
        <w:rPr>
          <w:del w:id="422" w:author="YoungSan Kim" w:date="2016-06-29T22:03:00Z"/>
          <w:rFonts w:ascii="굴림" w:eastAsia="굴림" w:hAnsi="굴림"/>
          <w:b/>
          <w:bCs/>
          <w:color w:val="000000"/>
          <w:sz w:val="26"/>
          <w:szCs w:val="26"/>
        </w:rPr>
      </w:pPr>
    </w:p>
    <w:p w:rsidR="006D442C" w:rsidDel="003905F5" w:rsidRDefault="006D442C" w:rsidP="00DF6A8C">
      <w:pPr>
        <w:rPr>
          <w:del w:id="423" w:author="Registered User" w:date="2016-08-18T17:16:00Z"/>
          <w:rFonts w:ascii="굴림" w:eastAsia="굴림" w:hAnsi="굴림" w:hint="eastAsia"/>
          <w:b/>
          <w:bCs/>
          <w:color w:val="000000"/>
          <w:sz w:val="26"/>
          <w:szCs w:val="26"/>
        </w:rPr>
      </w:pPr>
    </w:p>
    <w:p w:rsidR="006D442C" w:rsidRDefault="006D442C" w:rsidP="00DF6A8C">
      <w:pPr>
        <w:rPr>
          <w:rFonts w:ascii="굴림" w:eastAsia="굴림" w:hAnsi="굴림" w:hint="eastAsia"/>
          <w:b/>
          <w:bCs/>
          <w:color w:val="000000"/>
          <w:sz w:val="26"/>
          <w:szCs w:val="26"/>
        </w:rPr>
      </w:pPr>
    </w:p>
    <w:p w:rsidR="00DF6A8C" w:rsidRPr="00DF6A8C" w:rsidRDefault="00DF6A8C" w:rsidP="00DF6A8C">
      <w:pPr>
        <w:rPr>
          <w:rFonts w:ascii="굴림" w:eastAsia="굴림" w:hAnsi="굴림" w:hint="eastAsia"/>
          <w:b/>
          <w:bCs/>
          <w:color w:val="000000"/>
          <w:sz w:val="26"/>
          <w:szCs w:val="26"/>
        </w:rPr>
      </w:pPr>
      <w:r w:rsidRPr="00DF6A8C">
        <w:rPr>
          <w:rFonts w:ascii="굴림" w:eastAsia="굴림" w:hAnsi="굴림" w:hint="eastAsia"/>
          <w:b/>
          <w:bCs/>
          <w:color w:val="000000"/>
          <w:sz w:val="26"/>
          <w:szCs w:val="26"/>
        </w:rPr>
        <w:t xml:space="preserve">다. 데이터 </w:t>
      </w:r>
      <w:ins w:id="424" w:author="YoungSan Kim" w:date="2016-06-29T21:50:00Z">
        <w:r w:rsidR="007B66F2">
          <w:rPr>
            <w:rFonts w:ascii="굴림" w:eastAsia="굴림" w:hAnsi="굴림" w:hint="eastAsia"/>
            <w:b/>
            <w:bCs/>
            <w:color w:val="000000"/>
            <w:sz w:val="26"/>
            <w:szCs w:val="26"/>
          </w:rPr>
          <w:t>베이스 설계</w:t>
        </w:r>
      </w:ins>
      <w:del w:id="425" w:author="YoungSan Kim" w:date="2016-06-29T21:50:00Z">
        <w:r w:rsidRPr="00DF6A8C" w:rsidDel="007B66F2">
          <w:rPr>
            <w:rFonts w:ascii="굴림" w:eastAsia="굴림" w:hAnsi="굴림" w:hint="eastAsia"/>
            <w:b/>
            <w:bCs/>
            <w:color w:val="000000"/>
            <w:sz w:val="26"/>
            <w:szCs w:val="26"/>
          </w:rPr>
          <w:delText>모델</w:delText>
        </w:r>
      </w:del>
    </w:p>
    <w:tbl>
      <w:tblPr>
        <w:tblW w:w="0" w:type="auto"/>
        <w:jc w:val="both"/>
        <w:tblCellMar>
          <w:left w:w="0" w:type="dxa"/>
          <w:right w:w="0" w:type="dxa"/>
        </w:tblCellMar>
        <w:tblLook w:val="0000" w:firstRow="0" w:lastRow="0" w:firstColumn="0" w:lastColumn="0" w:noHBand="0" w:noVBand="0"/>
        <w:tblPrChange w:id="426" w:author="Registered User" w:date="2016-08-18T17:17:00Z">
          <w:tblPr>
            <w:tblW w:w="0" w:type="auto"/>
            <w:jc w:val="both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448"/>
        <w:tblGridChange w:id="427">
          <w:tblGrid>
            <w:gridCol w:w="9468"/>
          </w:tblGrid>
        </w:tblGridChange>
      </w:tblGrid>
      <w:tr w:rsidR="00D53C7E" w:rsidTr="003905F5">
        <w:trPr>
          <w:trHeight w:val="2651"/>
          <w:jc w:val="both"/>
          <w:ins w:id="428" w:author="Registered User" w:date="2016-08-06T14:19:00Z"/>
          <w:trPrChange w:id="429" w:author="Registered User" w:date="2016-08-18T17:17:00Z">
            <w:trPr>
              <w:trHeight w:val="2300"/>
              <w:jc w:val="both"/>
            </w:trPr>
          </w:trPrChange>
        </w:trPr>
        <w:tc>
          <w:tcPr>
            <w:tcW w:w="9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tcPrChange w:id="430" w:author="Registered User" w:date="2016-08-18T17:17:00Z">
              <w:tcPr>
                <w:tcW w:w="946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vAlign w:val="center"/>
              </w:tcPr>
            </w:tcPrChange>
          </w:tcPr>
          <w:p w:rsidR="0081602D" w:rsidRPr="0008039B" w:rsidRDefault="0081602D" w:rsidP="00FF3AB9">
            <w:pPr>
              <w:rPr>
                <w:ins w:id="431" w:author="윤영석" w:date="2016-08-25T10:01:00Z"/>
                <w:color w:val="8496B0"/>
                <w:sz w:val="24"/>
                <w:szCs w:val="22"/>
                <w:rPrChange w:id="432" w:author="윤영석" w:date="2016-08-25T10:02:00Z">
                  <w:rPr>
                    <w:ins w:id="433" w:author="윤영석" w:date="2016-08-25T10:01:00Z"/>
                    <w:color w:val="000000"/>
                    <w:sz w:val="24"/>
                    <w:szCs w:val="22"/>
                  </w:rPr>
                </w:rPrChange>
              </w:rPr>
            </w:pPr>
            <w:ins w:id="434" w:author="윤영석" w:date="2016-08-25T10:01:00Z">
              <w:r w:rsidRPr="0008039B">
                <w:rPr>
                  <w:rFonts w:hint="eastAsia"/>
                  <w:color w:val="8496B0"/>
                  <w:sz w:val="24"/>
                  <w:szCs w:val="22"/>
                  <w:rPrChange w:id="435" w:author="윤영석" w:date="2016-08-25T10:02:00Z">
                    <w:rPr>
                      <w:rFonts w:hint="eastAsia"/>
                      <w:color w:val="000000"/>
                      <w:sz w:val="24"/>
                      <w:szCs w:val="22"/>
                    </w:rPr>
                  </w:rPrChange>
                </w:rPr>
                <w:t>- 개념,</w:t>
              </w:r>
              <w:r w:rsidRPr="0008039B">
                <w:rPr>
                  <w:color w:val="8496B0"/>
                  <w:sz w:val="24"/>
                  <w:szCs w:val="22"/>
                  <w:rPrChange w:id="436" w:author="윤영석" w:date="2016-08-25T10:02:00Z">
                    <w:rPr>
                      <w:color w:val="000000"/>
                      <w:sz w:val="24"/>
                      <w:szCs w:val="22"/>
                    </w:rPr>
                  </w:rPrChange>
                </w:rPr>
                <w:t xml:space="preserve"> </w:t>
              </w:r>
              <w:r w:rsidRPr="0008039B">
                <w:rPr>
                  <w:rFonts w:hint="eastAsia"/>
                  <w:color w:val="8496B0"/>
                  <w:sz w:val="24"/>
                  <w:szCs w:val="22"/>
                  <w:rPrChange w:id="437" w:author="윤영석" w:date="2016-08-25T10:02:00Z">
                    <w:rPr>
                      <w:rFonts w:hint="eastAsia"/>
                      <w:color w:val="000000"/>
                      <w:sz w:val="24"/>
                      <w:szCs w:val="22"/>
                    </w:rPr>
                  </w:rPrChange>
                </w:rPr>
                <w:t xml:space="preserve">논리 데이터 모델은 </w:t>
              </w:r>
              <w:r w:rsidRPr="0008039B">
                <w:rPr>
                  <w:color w:val="8496B0"/>
                  <w:sz w:val="24"/>
                  <w:szCs w:val="22"/>
                  <w:rPrChange w:id="438" w:author="윤영석" w:date="2016-08-25T10:02:00Z">
                    <w:rPr>
                      <w:color w:val="000000"/>
                      <w:sz w:val="24"/>
                      <w:szCs w:val="22"/>
                    </w:rPr>
                  </w:rPrChange>
                </w:rPr>
                <w:t>Class Diagr</w:t>
              </w:r>
              <w:r w:rsidRPr="0008039B">
                <w:rPr>
                  <w:rFonts w:hint="eastAsia"/>
                  <w:color w:val="8496B0"/>
                  <w:sz w:val="24"/>
                  <w:szCs w:val="22"/>
                  <w:rPrChange w:id="439" w:author="윤영석" w:date="2016-08-25T10:02:00Z">
                    <w:rPr>
                      <w:rFonts w:hint="eastAsia"/>
                      <w:color w:val="000000"/>
                      <w:sz w:val="24"/>
                      <w:szCs w:val="22"/>
                    </w:rPr>
                  </w:rPrChange>
                </w:rPr>
                <w:t>am으로 대치하고,</w:t>
              </w:r>
              <w:r w:rsidRPr="0008039B">
                <w:rPr>
                  <w:color w:val="8496B0"/>
                  <w:sz w:val="24"/>
                  <w:szCs w:val="22"/>
                  <w:rPrChange w:id="440" w:author="윤영석" w:date="2016-08-25T10:02:00Z">
                    <w:rPr>
                      <w:color w:val="000000"/>
                      <w:sz w:val="24"/>
                      <w:szCs w:val="22"/>
                    </w:rPr>
                  </w:rPrChange>
                </w:rPr>
                <w:t xml:space="preserve"> </w:t>
              </w:r>
            </w:ins>
          </w:p>
          <w:p w:rsidR="00D53C7E" w:rsidRPr="0008039B" w:rsidDel="0081602D" w:rsidRDefault="0081602D" w:rsidP="0081602D">
            <w:pPr>
              <w:ind w:firstLineChars="200" w:firstLine="480"/>
              <w:rPr>
                <w:ins w:id="441" w:author="Registered User" w:date="2016-08-06T14:19:00Z"/>
                <w:del w:id="442" w:author="윤영석" w:date="2016-08-25T10:01:00Z"/>
                <w:color w:val="8496B0"/>
                <w:sz w:val="24"/>
                <w:szCs w:val="22"/>
                <w:rPrChange w:id="443" w:author="윤영석" w:date="2016-08-25T09:54:00Z">
                  <w:rPr>
                    <w:ins w:id="444" w:author="Registered User" w:date="2016-08-06T14:19:00Z"/>
                    <w:del w:id="445" w:author="윤영석" w:date="2016-08-25T10:01:00Z"/>
                    <w:color w:val="BFBFBF"/>
                    <w:sz w:val="24"/>
                    <w:szCs w:val="22"/>
                  </w:rPr>
                </w:rPrChange>
              </w:rPr>
              <w:pPrChange w:id="446" w:author="윤영석" w:date="2016-08-25T10:01:00Z">
                <w:pPr/>
              </w:pPrChange>
            </w:pPr>
            <w:ins w:id="447" w:author="윤영석" w:date="2016-08-25T10:01:00Z">
              <w:r w:rsidRPr="0008039B">
                <w:rPr>
                  <w:rFonts w:hint="eastAsia"/>
                  <w:color w:val="8496B0"/>
                  <w:sz w:val="24"/>
                  <w:szCs w:val="22"/>
                  <w:rPrChange w:id="448" w:author="윤영석" w:date="2016-08-25T10:02:00Z">
                    <w:rPr>
                      <w:rFonts w:hint="eastAsia"/>
                      <w:color w:val="000000"/>
                      <w:sz w:val="24"/>
                      <w:szCs w:val="22"/>
                    </w:rPr>
                  </w:rPrChange>
                </w:rPr>
                <w:t xml:space="preserve">물리 </w:t>
              </w:r>
              <w:r w:rsidRPr="0008039B">
                <w:rPr>
                  <w:color w:val="8496B0"/>
                  <w:sz w:val="24"/>
                  <w:szCs w:val="22"/>
                  <w:rPrChange w:id="449" w:author="윤영석" w:date="2016-08-25T10:02:00Z">
                    <w:rPr>
                      <w:color w:val="000000"/>
                      <w:sz w:val="24"/>
                      <w:szCs w:val="22"/>
                    </w:rPr>
                  </w:rPrChange>
                </w:rPr>
                <w:t xml:space="preserve">DB </w:t>
              </w:r>
              <w:r w:rsidRPr="0008039B">
                <w:rPr>
                  <w:rFonts w:hint="eastAsia"/>
                  <w:color w:val="8496B0"/>
                  <w:sz w:val="24"/>
                  <w:szCs w:val="22"/>
                  <w:rPrChange w:id="450" w:author="윤영석" w:date="2016-08-25T10:02:00Z">
                    <w:rPr>
                      <w:rFonts w:hint="eastAsia"/>
                      <w:color w:val="000000"/>
                      <w:sz w:val="24"/>
                      <w:szCs w:val="22"/>
                    </w:rPr>
                  </w:rPrChange>
                </w:rPr>
                <w:t>설계(물리 데이터 모델)을 설명할 것</w:t>
              </w:r>
            </w:ins>
            <w:ins w:id="451" w:author="Registered User" w:date="2016-08-06T14:19:00Z">
              <w:del w:id="452" w:author="윤영석" w:date="2016-08-25T10:01:00Z">
                <w:r w:rsidR="00D53C7E" w:rsidRPr="0008039B" w:rsidDel="0081602D">
                  <w:rPr>
                    <w:rFonts w:hint="eastAsia"/>
                    <w:color w:val="8496B0"/>
                    <w:sz w:val="24"/>
                    <w:szCs w:val="22"/>
                    <w:rPrChange w:id="453" w:author="윤영석" w:date="2016-08-25T09:54:00Z">
                      <w:rPr>
                        <w:rFonts w:hint="eastAsia"/>
                        <w:color w:val="BFBFBF"/>
                        <w:sz w:val="24"/>
                        <w:szCs w:val="22"/>
                      </w:rPr>
                    </w:rPrChange>
                  </w:rPr>
                  <w:delText>- Use case 목록 (요구사항 목록/정의서는 별도로 포함하지 말 것)</w:delText>
                </w:r>
              </w:del>
            </w:ins>
          </w:p>
          <w:p w:rsidR="00D53C7E" w:rsidRPr="0008039B" w:rsidDel="0081602D" w:rsidRDefault="00D53C7E" w:rsidP="0081602D">
            <w:pPr>
              <w:ind w:firstLineChars="200" w:firstLine="480"/>
              <w:rPr>
                <w:ins w:id="454" w:author="Registered User" w:date="2016-08-06T14:19:00Z"/>
                <w:del w:id="455" w:author="윤영석" w:date="2016-08-25T10:01:00Z"/>
                <w:rFonts w:hint="eastAsia"/>
                <w:color w:val="8496B0"/>
                <w:sz w:val="24"/>
                <w:szCs w:val="22"/>
                <w:rPrChange w:id="456" w:author="윤영석" w:date="2016-08-25T09:54:00Z">
                  <w:rPr>
                    <w:ins w:id="457" w:author="Registered User" w:date="2016-08-06T14:19:00Z"/>
                    <w:del w:id="458" w:author="윤영석" w:date="2016-08-25T10:01:00Z"/>
                    <w:rFonts w:hint="eastAsia"/>
                    <w:color w:val="BFBFBF"/>
                    <w:sz w:val="24"/>
                    <w:szCs w:val="22"/>
                  </w:rPr>
                </w:rPrChange>
              </w:rPr>
              <w:pPrChange w:id="459" w:author="윤영석" w:date="2016-08-25T10:01:00Z">
                <w:pPr/>
              </w:pPrChange>
            </w:pPr>
            <w:ins w:id="460" w:author="Registered User" w:date="2016-08-06T14:19:00Z">
              <w:del w:id="461" w:author="윤영석" w:date="2016-08-25T10:01:00Z">
                <w:r w:rsidRPr="0008039B" w:rsidDel="0081602D">
                  <w:rPr>
                    <w:rFonts w:hint="eastAsia"/>
                    <w:color w:val="8496B0"/>
                    <w:sz w:val="24"/>
                    <w:szCs w:val="22"/>
                    <w:rPrChange w:id="462" w:author="윤영석" w:date="2016-08-25T09:54:00Z">
                      <w:rPr>
                        <w:rFonts w:hint="eastAsia"/>
                        <w:color w:val="BFBFBF"/>
                        <w:sz w:val="24"/>
                        <w:szCs w:val="22"/>
                      </w:rPr>
                    </w:rPrChange>
                  </w:rPr>
                  <w:delText>- Use case diagram</w:delText>
                </w:r>
              </w:del>
            </w:ins>
          </w:p>
          <w:p w:rsidR="00D53C7E" w:rsidRDefault="00D53C7E" w:rsidP="0081602D">
            <w:pPr>
              <w:ind w:firstLineChars="200" w:firstLine="480"/>
              <w:rPr>
                <w:ins w:id="463" w:author="Registered User" w:date="2016-08-06T14:19:00Z"/>
                <w:rFonts w:hint="eastAsia"/>
                <w:color w:val="000000"/>
                <w:sz w:val="24"/>
                <w:szCs w:val="22"/>
              </w:rPr>
              <w:pPrChange w:id="464" w:author="윤영석" w:date="2016-08-25T10:01:00Z">
                <w:pPr/>
              </w:pPrChange>
            </w:pPr>
            <w:ins w:id="465" w:author="Registered User" w:date="2016-08-06T14:19:00Z">
              <w:del w:id="466" w:author="윤영석" w:date="2016-08-25T10:01:00Z">
                <w:r w:rsidRPr="0008039B" w:rsidDel="0081602D">
                  <w:rPr>
                    <w:color w:val="8496B0"/>
                    <w:sz w:val="24"/>
                    <w:szCs w:val="22"/>
                    <w:rPrChange w:id="467" w:author="윤영석" w:date="2016-08-25T09:54:00Z">
                      <w:rPr>
                        <w:color w:val="BFBFBF"/>
                        <w:sz w:val="24"/>
                        <w:szCs w:val="22"/>
                      </w:rPr>
                    </w:rPrChange>
                  </w:rPr>
                  <w:delText xml:space="preserve">- Use case </w:delText>
                </w:r>
                <w:r w:rsidRPr="0008039B" w:rsidDel="0081602D">
                  <w:rPr>
                    <w:rFonts w:hint="eastAsia"/>
                    <w:color w:val="8496B0"/>
                    <w:sz w:val="24"/>
                    <w:szCs w:val="22"/>
                    <w:rPrChange w:id="468" w:author="윤영석" w:date="2016-08-25T09:54:00Z">
                      <w:rPr>
                        <w:rFonts w:hint="eastAsia"/>
                        <w:color w:val="BFBFBF"/>
                        <w:sz w:val="24"/>
                        <w:szCs w:val="22"/>
                      </w:rPr>
                    </w:rPrChange>
                  </w:rPr>
                  <w:delText xml:space="preserve">명세서 (주요 </w:delText>
                </w:r>
                <w:r w:rsidRPr="0008039B" w:rsidDel="0081602D">
                  <w:rPr>
                    <w:color w:val="8496B0"/>
                    <w:sz w:val="24"/>
                    <w:szCs w:val="22"/>
                    <w:rPrChange w:id="469" w:author="윤영석" w:date="2016-08-25T09:54:00Z">
                      <w:rPr>
                        <w:color w:val="BFBFBF"/>
                        <w:sz w:val="24"/>
                        <w:szCs w:val="22"/>
                      </w:rPr>
                    </w:rPrChange>
                  </w:rPr>
                  <w:delText xml:space="preserve">use case 2 ~ 3 </w:delText>
                </w:r>
                <w:r w:rsidRPr="0008039B" w:rsidDel="0081602D">
                  <w:rPr>
                    <w:rFonts w:hint="eastAsia"/>
                    <w:color w:val="8496B0"/>
                    <w:sz w:val="24"/>
                    <w:szCs w:val="22"/>
                    <w:rPrChange w:id="470" w:author="윤영석" w:date="2016-08-25T09:54:00Z">
                      <w:rPr>
                        <w:rFonts w:hint="eastAsia"/>
                        <w:color w:val="BFBFBF"/>
                        <w:sz w:val="24"/>
                        <w:szCs w:val="22"/>
                      </w:rPr>
                    </w:rPrChange>
                  </w:rPr>
                  <w:delText>개)</w:delText>
                </w:r>
              </w:del>
            </w:ins>
          </w:p>
        </w:tc>
      </w:tr>
      <w:tr w:rsidR="00DF6A8C" w:rsidDel="00280530" w:rsidTr="00CD5685">
        <w:trPr>
          <w:trHeight w:val="1646"/>
          <w:jc w:val="both"/>
          <w:del w:id="471" w:author="Registered User" w:date="2016-08-06T11:49:00Z"/>
          <w:trPrChange w:id="472" w:author="YoungSan Kim" w:date="2016-06-29T22:03:00Z">
            <w:trPr>
              <w:trHeight w:val="5549"/>
              <w:jc w:val="both"/>
            </w:trPr>
          </w:trPrChange>
        </w:trPr>
        <w:tc>
          <w:tcPr>
            <w:tcW w:w="9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tcPrChange w:id="473" w:author="YoungSan Kim" w:date="2016-06-29T22:03:00Z">
              <w:tcPr>
                <w:tcW w:w="946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vAlign w:val="center"/>
              </w:tcPr>
            </w:tcPrChange>
          </w:tcPr>
          <w:p w:rsidR="00DF6A8C" w:rsidRPr="00FF3AB9" w:rsidDel="00280530" w:rsidRDefault="007B66F2" w:rsidP="00CF2944">
            <w:pPr>
              <w:ind w:left="240" w:hangingChars="100" w:hanging="240"/>
              <w:rPr>
                <w:del w:id="474" w:author="Registered User" w:date="2016-08-06T11:49:00Z"/>
                <w:rFonts w:hint="eastAsia"/>
                <w:color w:val="BFBFBF"/>
                <w:sz w:val="24"/>
                <w:szCs w:val="22"/>
                <w:rPrChange w:id="475" w:author="Registered User" w:date="2016-08-06T11:41:00Z">
                  <w:rPr>
                    <w:del w:id="476" w:author="Registered User" w:date="2016-08-06T11:49:00Z"/>
                    <w:rFonts w:hint="eastAsia"/>
                    <w:color w:val="000000"/>
                    <w:sz w:val="24"/>
                    <w:szCs w:val="22"/>
                  </w:rPr>
                </w:rPrChange>
              </w:rPr>
              <w:pPrChange w:id="477" w:author="Registered User" w:date="2016-08-06T11:42:00Z">
                <w:pPr/>
              </w:pPrChange>
            </w:pPr>
            <w:ins w:id="478" w:author="YoungSan Kim" w:date="2016-06-29T21:51:00Z">
              <w:del w:id="479" w:author="Registered User" w:date="2016-08-06T11:49:00Z">
                <w:r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480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>- 개념,</w:delText>
                </w:r>
                <w:r w:rsidRPr="00FF3AB9" w:rsidDel="00280530">
                  <w:rPr>
                    <w:color w:val="BFBFBF"/>
                    <w:sz w:val="24"/>
                    <w:szCs w:val="22"/>
                    <w:rPrChange w:id="481" w:author="Registered User" w:date="2016-08-06T11:41:00Z">
                      <w:rPr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 </w:delText>
                </w:r>
                <w:r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482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논리 데이터 모델은 </w:delText>
                </w:r>
                <w:r w:rsidRPr="00FF3AB9" w:rsidDel="00280530">
                  <w:rPr>
                    <w:color w:val="BFBFBF"/>
                    <w:sz w:val="24"/>
                    <w:szCs w:val="22"/>
                    <w:rPrChange w:id="483" w:author="Registered User" w:date="2016-08-06T11:41:00Z">
                      <w:rPr>
                        <w:color w:val="000000"/>
                        <w:sz w:val="24"/>
                        <w:szCs w:val="22"/>
                      </w:rPr>
                    </w:rPrChange>
                  </w:rPr>
                  <w:delText>Class Diagr</w:delText>
                </w:r>
                <w:r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484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>am으로 대치하고,</w:delText>
                </w:r>
                <w:r w:rsidRPr="00FF3AB9" w:rsidDel="00280530">
                  <w:rPr>
                    <w:color w:val="BFBFBF"/>
                    <w:sz w:val="24"/>
                    <w:szCs w:val="22"/>
                    <w:rPrChange w:id="485" w:author="Registered User" w:date="2016-08-06T11:41:00Z">
                      <w:rPr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 </w:delText>
                </w:r>
                <w:r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486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물리 </w:delText>
                </w:r>
                <w:r w:rsidRPr="00FF3AB9" w:rsidDel="00280530">
                  <w:rPr>
                    <w:color w:val="BFBFBF"/>
                    <w:sz w:val="24"/>
                    <w:szCs w:val="22"/>
                    <w:rPrChange w:id="487" w:author="Registered User" w:date="2016-08-06T11:41:00Z">
                      <w:rPr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DB </w:delText>
                </w:r>
                <w:r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488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>설계(물리 데이터 모델)</w:delText>
                </w:r>
              </w:del>
            </w:ins>
            <w:ins w:id="489" w:author="YoungSan Kim" w:date="2016-06-29T21:52:00Z">
              <w:del w:id="490" w:author="Registered User" w:date="2016-08-06T11:49:00Z">
                <w:r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491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>을 설명할 것</w:delText>
                </w:r>
              </w:del>
            </w:ins>
          </w:p>
        </w:tc>
      </w:tr>
    </w:tbl>
    <w:p w:rsidR="00DF6A8C" w:rsidDel="003905F5" w:rsidRDefault="00DF6A8C" w:rsidP="00DF6A8C">
      <w:pPr>
        <w:rPr>
          <w:del w:id="492" w:author="Registered User" w:date="2016-08-18T17:16:00Z"/>
          <w:rFonts w:ascii="굴림" w:eastAsia="굴림" w:hAnsi="굴림"/>
          <w:b/>
          <w:bCs/>
          <w:color w:val="000000"/>
          <w:sz w:val="26"/>
          <w:szCs w:val="26"/>
        </w:rPr>
      </w:pPr>
    </w:p>
    <w:p w:rsidR="00DF6A8C" w:rsidRDefault="00DF6A8C" w:rsidP="00DF6A8C">
      <w:pPr>
        <w:rPr>
          <w:rFonts w:ascii="굴림" w:eastAsia="굴림" w:hAnsi="굴림" w:hint="eastAsia"/>
          <w:b/>
          <w:bCs/>
          <w:color w:val="000000"/>
          <w:sz w:val="26"/>
          <w:szCs w:val="26"/>
        </w:rPr>
      </w:pPr>
    </w:p>
    <w:p w:rsidR="00DF6A8C" w:rsidRPr="00DF6A8C" w:rsidRDefault="00DF6A8C" w:rsidP="00DF6A8C">
      <w:pPr>
        <w:rPr>
          <w:rFonts w:ascii="굴림" w:eastAsia="굴림" w:hAnsi="굴림" w:hint="eastAsia"/>
          <w:b/>
          <w:bCs/>
          <w:color w:val="000000"/>
          <w:sz w:val="26"/>
          <w:szCs w:val="26"/>
        </w:rPr>
      </w:pPr>
      <w:r w:rsidRPr="00DF6A8C">
        <w:rPr>
          <w:rFonts w:ascii="굴림" w:eastAsia="굴림" w:hAnsi="굴림" w:hint="eastAsia"/>
          <w:b/>
          <w:bCs/>
          <w:color w:val="000000"/>
          <w:sz w:val="26"/>
          <w:szCs w:val="26"/>
        </w:rPr>
        <w:t xml:space="preserve">라. 화면 </w:t>
      </w:r>
      <w:del w:id="493" w:author="YoungSan Kim" w:date="2016-06-29T21:52:00Z">
        <w:r w:rsidRPr="00DF6A8C" w:rsidDel="007B66F2">
          <w:rPr>
            <w:rFonts w:ascii="굴림" w:eastAsia="굴림" w:hAnsi="굴림" w:hint="eastAsia"/>
            <w:b/>
            <w:bCs/>
            <w:color w:val="000000"/>
            <w:sz w:val="26"/>
            <w:szCs w:val="26"/>
          </w:rPr>
          <w:delText>(메뉴 구조도 또는 Navigation map)</w:delText>
        </w:r>
      </w:del>
    </w:p>
    <w:tbl>
      <w:tblPr>
        <w:tblW w:w="0" w:type="auto"/>
        <w:jc w:val="both"/>
        <w:tblCellMar>
          <w:left w:w="0" w:type="dxa"/>
          <w:right w:w="0" w:type="dxa"/>
        </w:tblCellMar>
        <w:tblLook w:val="0000" w:firstRow="0" w:lastRow="0" w:firstColumn="0" w:lastColumn="0" w:noHBand="0" w:noVBand="0"/>
        <w:tblPrChange w:id="494" w:author="Registered User" w:date="2016-08-18T17:20:00Z">
          <w:tblPr>
            <w:tblW w:w="0" w:type="auto"/>
            <w:jc w:val="both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448"/>
        <w:tblGridChange w:id="495">
          <w:tblGrid>
            <w:gridCol w:w="9468"/>
          </w:tblGrid>
        </w:tblGridChange>
      </w:tblGrid>
      <w:tr w:rsidR="00D53C7E" w:rsidTr="003905F5">
        <w:trPr>
          <w:trHeight w:val="2629"/>
          <w:jc w:val="both"/>
          <w:ins w:id="496" w:author="Registered User" w:date="2016-08-06T14:19:00Z"/>
          <w:trPrChange w:id="497" w:author="Registered User" w:date="2016-08-18T17:20:00Z">
            <w:trPr>
              <w:trHeight w:val="2300"/>
              <w:jc w:val="both"/>
            </w:trPr>
          </w:trPrChange>
        </w:trPr>
        <w:tc>
          <w:tcPr>
            <w:tcW w:w="9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tcPrChange w:id="498" w:author="Registered User" w:date="2016-08-18T17:20:00Z">
              <w:tcPr>
                <w:tcW w:w="946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vAlign w:val="center"/>
              </w:tcPr>
            </w:tcPrChange>
          </w:tcPr>
          <w:p w:rsidR="0081602D" w:rsidRPr="0008039B" w:rsidRDefault="0081602D" w:rsidP="0081602D">
            <w:pPr>
              <w:rPr>
                <w:ins w:id="499" w:author="윤영석" w:date="2016-08-25T10:01:00Z"/>
                <w:rFonts w:hAnsi="바탕"/>
                <w:bCs/>
                <w:color w:val="8496B0"/>
                <w:sz w:val="24"/>
                <w:rPrChange w:id="500" w:author="윤영석" w:date="2016-08-25T10:02:00Z">
                  <w:rPr>
                    <w:ins w:id="501" w:author="윤영석" w:date="2016-08-25T10:01:00Z"/>
                    <w:rFonts w:ascii="굴림" w:eastAsia="굴림" w:hAnsi="굴림"/>
                    <w:b/>
                    <w:bCs/>
                    <w:color w:val="000000"/>
                    <w:sz w:val="26"/>
                    <w:szCs w:val="26"/>
                  </w:rPr>
                </w:rPrChange>
              </w:rPr>
            </w:pPr>
            <w:ins w:id="502" w:author="윤영석" w:date="2016-08-25T10:01:00Z">
              <w:r w:rsidRPr="0008039B">
                <w:rPr>
                  <w:rFonts w:hAnsi="바탕" w:hint="eastAsia"/>
                  <w:color w:val="8496B0"/>
                  <w:sz w:val="24"/>
                  <w:rPrChange w:id="503" w:author="윤영석" w:date="2016-08-25T10:02:00Z">
                    <w:rPr>
                      <w:rFonts w:hint="eastAsia"/>
                      <w:color w:val="000000"/>
                      <w:sz w:val="24"/>
                      <w:szCs w:val="22"/>
                    </w:rPr>
                  </w:rPrChange>
                </w:rPr>
                <w:t xml:space="preserve">- </w:t>
              </w:r>
              <w:r w:rsidRPr="0008039B">
                <w:rPr>
                  <w:rFonts w:hAnsi="바탕" w:hint="eastAsia"/>
                  <w:bCs/>
                  <w:color w:val="8496B0"/>
                  <w:sz w:val="24"/>
                  <w:rPrChange w:id="504" w:author="윤영석" w:date="2016-08-25T10:02:00Z">
                    <w:rPr>
                      <w:rFonts w:ascii="굴림" w:eastAsia="굴림" w:hAnsi="굴림" w:hint="eastAsia"/>
                      <w:b/>
                      <w:bCs/>
                      <w:color w:val="000000"/>
                      <w:sz w:val="26"/>
                      <w:szCs w:val="26"/>
                    </w:rPr>
                  </w:rPrChange>
                </w:rPr>
                <w:t xml:space="preserve">메뉴 구조도 </w:t>
              </w:r>
              <w:r w:rsidRPr="0008039B">
                <w:rPr>
                  <w:rFonts w:hAnsi="바탕"/>
                  <w:bCs/>
                  <w:color w:val="8496B0"/>
                  <w:sz w:val="24"/>
                  <w:rPrChange w:id="505" w:author="윤영석" w:date="2016-08-25T10:02:00Z">
                    <w:rPr>
                      <w:rFonts w:ascii="굴림" w:eastAsia="굴림" w:hAnsi="굴림"/>
                      <w:b/>
                      <w:bCs/>
                      <w:color w:val="000000"/>
                      <w:sz w:val="26"/>
                      <w:szCs w:val="26"/>
                    </w:rPr>
                  </w:rPrChange>
                </w:rPr>
                <w:t>(</w:t>
              </w:r>
              <w:r w:rsidRPr="0008039B">
                <w:rPr>
                  <w:rFonts w:hAnsi="바탕" w:hint="eastAsia"/>
                  <w:bCs/>
                  <w:color w:val="8496B0"/>
                  <w:sz w:val="24"/>
                  <w:rPrChange w:id="506" w:author="윤영석" w:date="2016-08-25T10:02:00Z">
                    <w:rPr>
                      <w:rFonts w:ascii="굴림" w:eastAsia="굴림" w:hAnsi="굴림" w:hint="eastAsia"/>
                      <w:b/>
                      <w:bCs/>
                      <w:color w:val="000000"/>
                      <w:sz w:val="26"/>
                      <w:szCs w:val="26"/>
                    </w:rPr>
                  </w:rPrChange>
                </w:rPr>
                <w:t>또는 Navigation map</w:t>
              </w:r>
              <w:r w:rsidRPr="0008039B">
                <w:rPr>
                  <w:rFonts w:hAnsi="바탕"/>
                  <w:bCs/>
                  <w:color w:val="8496B0"/>
                  <w:sz w:val="24"/>
                  <w:rPrChange w:id="507" w:author="윤영석" w:date="2016-08-25T10:02:00Z">
                    <w:rPr>
                      <w:rFonts w:ascii="굴림" w:eastAsia="굴림" w:hAnsi="굴림"/>
                      <w:b/>
                      <w:bCs/>
                      <w:color w:val="000000"/>
                      <w:sz w:val="26"/>
                      <w:szCs w:val="26"/>
                    </w:rPr>
                  </w:rPrChange>
                </w:rPr>
                <w:t>)</w:t>
              </w:r>
            </w:ins>
          </w:p>
          <w:p w:rsidR="0081602D" w:rsidRPr="0008039B" w:rsidRDefault="0081602D" w:rsidP="0081602D">
            <w:pPr>
              <w:rPr>
                <w:ins w:id="508" w:author="윤영석" w:date="2016-08-25T10:01:00Z"/>
                <w:rFonts w:hAnsi="바탕" w:hint="eastAsia"/>
                <w:bCs/>
                <w:color w:val="8496B0"/>
                <w:sz w:val="24"/>
                <w:rPrChange w:id="509" w:author="윤영석" w:date="2016-08-25T10:02:00Z">
                  <w:rPr>
                    <w:ins w:id="510" w:author="윤영석" w:date="2016-08-25T10:01:00Z"/>
                    <w:rFonts w:ascii="굴림" w:eastAsia="굴림" w:hAnsi="굴림" w:hint="eastAsia"/>
                    <w:b/>
                    <w:bCs/>
                    <w:color w:val="000000"/>
                    <w:sz w:val="26"/>
                    <w:szCs w:val="26"/>
                  </w:rPr>
                </w:rPrChange>
              </w:rPr>
            </w:pPr>
            <w:ins w:id="511" w:author="윤영석" w:date="2016-08-25T10:01:00Z">
              <w:r w:rsidRPr="0008039B">
                <w:rPr>
                  <w:rFonts w:hAnsi="바탕"/>
                  <w:bCs/>
                  <w:color w:val="8496B0"/>
                  <w:sz w:val="24"/>
                  <w:rPrChange w:id="512" w:author="윤영석" w:date="2016-08-25T10:02:00Z">
                    <w:rPr>
                      <w:rFonts w:ascii="굴림" w:eastAsia="굴림" w:hAnsi="굴림"/>
                      <w:b/>
                      <w:bCs/>
                      <w:color w:val="000000"/>
                      <w:sz w:val="26"/>
                      <w:szCs w:val="26"/>
                    </w:rPr>
                  </w:rPrChange>
                </w:rPr>
                <w:t xml:space="preserve">- </w:t>
              </w:r>
              <w:r w:rsidRPr="0008039B">
                <w:rPr>
                  <w:rFonts w:hAnsi="바탕" w:hint="eastAsia"/>
                  <w:bCs/>
                  <w:color w:val="8496B0"/>
                  <w:sz w:val="24"/>
                  <w:rPrChange w:id="513" w:author="윤영석" w:date="2016-08-25T10:02:00Z">
                    <w:rPr>
                      <w:rFonts w:ascii="굴림" w:eastAsia="굴림" w:hAnsi="굴림" w:hint="eastAsia"/>
                      <w:b/>
                      <w:bCs/>
                      <w:color w:val="000000"/>
                      <w:sz w:val="26"/>
                      <w:szCs w:val="26"/>
                    </w:rPr>
                  </w:rPrChange>
                </w:rPr>
                <w:t>주요 화면</w:t>
              </w:r>
            </w:ins>
          </w:p>
          <w:p w:rsidR="0081602D" w:rsidRPr="0008039B" w:rsidRDefault="0081602D" w:rsidP="0081602D">
            <w:pPr>
              <w:rPr>
                <w:ins w:id="514" w:author="윤영석" w:date="2016-08-25T10:01:00Z"/>
                <w:rFonts w:hAnsi="바탕" w:hint="eastAsia"/>
                <w:bCs/>
                <w:color w:val="8496B0"/>
                <w:sz w:val="24"/>
                <w:rPrChange w:id="515" w:author="윤영석" w:date="2016-08-25T10:02:00Z">
                  <w:rPr>
                    <w:ins w:id="516" w:author="윤영석" w:date="2016-08-25T10:01:00Z"/>
                    <w:rFonts w:ascii="굴림" w:eastAsia="굴림" w:hAnsi="굴림" w:hint="eastAsia"/>
                    <w:b/>
                    <w:bCs/>
                    <w:color w:val="000000"/>
                    <w:sz w:val="26"/>
                    <w:szCs w:val="26"/>
                  </w:rPr>
                </w:rPrChange>
              </w:rPr>
            </w:pPr>
            <w:ins w:id="517" w:author="윤영석" w:date="2016-08-25T10:01:00Z">
              <w:r w:rsidRPr="0008039B">
                <w:rPr>
                  <w:rFonts w:hAnsi="바탕"/>
                  <w:bCs/>
                  <w:color w:val="8496B0"/>
                  <w:sz w:val="24"/>
                  <w:rPrChange w:id="518" w:author="윤영석" w:date="2016-08-25T10:02:00Z">
                    <w:rPr>
                      <w:rFonts w:ascii="굴림" w:eastAsia="굴림" w:hAnsi="굴림"/>
                      <w:b/>
                      <w:bCs/>
                      <w:color w:val="000000"/>
                      <w:sz w:val="26"/>
                      <w:szCs w:val="26"/>
                    </w:rPr>
                  </w:rPrChange>
                </w:rPr>
                <w:t xml:space="preserve">   . </w:t>
              </w:r>
              <w:r w:rsidRPr="0008039B">
                <w:rPr>
                  <w:rFonts w:hAnsi="바탕" w:hint="eastAsia"/>
                  <w:bCs/>
                  <w:color w:val="8496B0"/>
                  <w:sz w:val="24"/>
                  <w:rPrChange w:id="519" w:author="윤영석" w:date="2016-08-25T10:02:00Z">
                    <w:rPr>
                      <w:rFonts w:ascii="굴림" w:eastAsia="굴림" w:hAnsi="굴림" w:hint="eastAsia"/>
                      <w:b/>
                      <w:bCs/>
                      <w:color w:val="000000"/>
                      <w:sz w:val="26"/>
                      <w:szCs w:val="26"/>
                    </w:rPr>
                  </w:rPrChange>
                </w:rPr>
                <w:t>layout</w:t>
              </w:r>
            </w:ins>
          </w:p>
          <w:p w:rsidR="00D53C7E" w:rsidRPr="0008039B" w:rsidDel="0081602D" w:rsidRDefault="0081602D" w:rsidP="0081602D">
            <w:pPr>
              <w:rPr>
                <w:ins w:id="520" w:author="Registered User" w:date="2016-08-06T14:19:00Z"/>
                <w:del w:id="521" w:author="윤영석" w:date="2016-08-25T10:01:00Z"/>
                <w:color w:val="8496B0"/>
                <w:sz w:val="24"/>
                <w:szCs w:val="22"/>
                <w:rPrChange w:id="522" w:author="윤영석" w:date="2016-08-25T09:54:00Z">
                  <w:rPr>
                    <w:ins w:id="523" w:author="Registered User" w:date="2016-08-06T14:19:00Z"/>
                    <w:del w:id="524" w:author="윤영석" w:date="2016-08-25T10:01:00Z"/>
                    <w:color w:val="BFBFBF"/>
                    <w:sz w:val="24"/>
                    <w:szCs w:val="22"/>
                  </w:rPr>
                </w:rPrChange>
              </w:rPr>
            </w:pPr>
            <w:ins w:id="525" w:author="윤영석" w:date="2016-08-25T10:01:00Z">
              <w:r w:rsidRPr="0008039B">
                <w:rPr>
                  <w:rFonts w:hAnsi="바탕"/>
                  <w:bCs/>
                  <w:color w:val="8496B0"/>
                  <w:sz w:val="24"/>
                  <w:rPrChange w:id="526" w:author="윤영석" w:date="2016-08-25T10:02:00Z">
                    <w:rPr>
                      <w:rFonts w:ascii="굴림" w:eastAsia="굴림" w:hAnsi="굴림"/>
                      <w:b/>
                      <w:bCs/>
                      <w:color w:val="000000"/>
                      <w:sz w:val="26"/>
                      <w:szCs w:val="26"/>
                    </w:rPr>
                  </w:rPrChange>
                </w:rPr>
                <w:t xml:space="preserve">   .</w:t>
              </w:r>
              <w:r w:rsidRPr="0008039B">
                <w:rPr>
                  <w:rFonts w:hAnsi="바탕" w:hint="eastAsia"/>
                  <w:bCs/>
                  <w:color w:val="8496B0"/>
                  <w:sz w:val="24"/>
                  <w:rPrChange w:id="527" w:author="윤영석" w:date="2016-08-25T10:02:00Z">
                    <w:rPr>
                      <w:rFonts w:ascii="굴림" w:eastAsia="굴림" w:hAnsi="굴림" w:hint="eastAsia"/>
                      <w:b/>
                      <w:bCs/>
                      <w:color w:val="000000"/>
                      <w:sz w:val="26"/>
                      <w:szCs w:val="26"/>
                    </w:rPr>
                  </w:rPrChange>
                </w:rPr>
                <w:t>주요 이벤트 등</w:t>
              </w:r>
            </w:ins>
            <w:ins w:id="528" w:author="Registered User" w:date="2016-08-06T14:19:00Z">
              <w:del w:id="529" w:author="윤영석" w:date="2016-08-25T10:01:00Z">
                <w:r w:rsidR="00D53C7E" w:rsidRPr="0008039B" w:rsidDel="0081602D">
                  <w:rPr>
                    <w:rFonts w:hint="eastAsia"/>
                    <w:color w:val="8496B0"/>
                    <w:sz w:val="24"/>
                    <w:szCs w:val="22"/>
                    <w:rPrChange w:id="530" w:author="윤영석" w:date="2016-08-25T09:54:00Z">
                      <w:rPr>
                        <w:rFonts w:hint="eastAsia"/>
                        <w:color w:val="BFBFBF"/>
                        <w:sz w:val="24"/>
                        <w:szCs w:val="22"/>
                      </w:rPr>
                    </w:rPrChange>
                  </w:rPr>
                  <w:delText>- Use case 목록 (요구사항 목록/정의서는 별도로 포함하지 말 것)</w:delText>
                </w:r>
              </w:del>
            </w:ins>
          </w:p>
          <w:p w:rsidR="00D53C7E" w:rsidRPr="0008039B" w:rsidDel="0081602D" w:rsidRDefault="00D53C7E" w:rsidP="00FF3AB9">
            <w:pPr>
              <w:rPr>
                <w:ins w:id="531" w:author="Registered User" w:date="2016-08-06T14:19:00Z"/>
                <w:del w:id="532" w:author="윤영석" w:date="2016-08-25T10:01:00Z"/>
                <w:rFonts w:hint="eastAsia"/>
                <w:color w:val="8496B0"/>
                <w:sz w:val="24"/>
                <w:szCs w:val="22"/>
                <w:rPrChange w:id="533" w:author="윤영석" w:date="2016-08-25T09:54:00Z">
                  <w:rPr>
                    <w:ins w:id="534" w:author="Registered User" w:date="2016-08-06T14:19:00Z"/>
                    <w:del w:id="535" w:author="윤영석" w:date="2016-08-25T10:01:00Z"/>
                    <w:rFonts w:hint="eastAsia"/>
                    <w:color w:val="BFBFBF"/>
                    <w:sz w:val="24"/>
                    <w:szCs w:val="22"/>
                  </w:rPr>
                </w:rPrChange>
              </w:rPr>
            </w:pPr>
            <w:ins w:id="536" w:author="Registered User" w:date="2016-08-06T14:19:00Z">
              <w:del w:id="537" w:author="윤영석" w:date="2016-08-25T10:01:00Z">
                <w:r w:rsidRPr="0008039B" w:rsidDel="0081602D">
                  <w:rPr>
                    <w:rFonts w:hint="eastAsia"/>
                    <w:color w:val="8496B0"/>
                    <w:sz w:val="24"/>
                    <w:szCs w:val="22"/>
                    <w:rPrChange w:id="538" w:author="윤영석" w:date="2016-08-25T09:54:00Z">
                      <w:rPr>
                        <w:rFonts w:hint="eastAsia"/>
                        <w:color w:val="BFBFBF"/>
                        <w:sz w:val="24"/>
                        <w:szCs w:val="22"/>
                      </w:rPr>
                    </w:rPrChange>
                  </w:rPr>
                  <w:delText>- Use case diagram</w:delText>
                </w:r>
              </w:del>
            </w:ins>
          </w:p>
          <w:p w:rsidR="00D53C7E" w:rsidRDefault="00D53C7E" w:rsidP="00FF3AB9">
            <w:pPr>
              <w:rPr>
                <w:ins w:id="539" w:author="Registered User" w:date="2016-08-06T14:19:00Z"/>
                <w:rFonts w:hint="eastAsia"/>
                <w:color w:val="000000"/>
                <w:sz w:val="24"/>
                <w:szCs w:val="22"/>
              </w:rPr>
            </w:pPr>
            <w:ins w:id="540" w:author="Registered User" w:date="2016-08-06T14:19:00Z">
              <w:del w:id="541" w:author="윤영석" w:date="2016-08-25T10:01:00Z">
                <w:r w:rsidRPr="0008039B" w:rsidDel="0081602D">
                  <w:rPr>
                    <w:color w:val="8496B0"/>
                    <w:sz w:val="24"/>
                    <w:szCs w:val="22"/>
                    <w:rPrChange w:id="542" w:author="윤영석" w:date="2016-08-25T09:54:00Z">
                      <w:rPr>
                        <w:color w:val="BFBFBF"/>
                        <w:sz w:val="24"/>
                        <w:szCs w:val="22"/>
                      </w:rPr>
                    </w:rPrChange>
                  </w:rPr>
                  <w:delText xml:space="preserve">- Use case </w:delText>
                </w:r>
                <w:r w:rsidRPr="0008039B" w:rsidDel="0081602D">
                  <w:rPr>
                    <w:rFonts w:hint="eastAsia"/>
                    <w:color w:val="8496B0"/>
                    <w:sz w:val="24"/>
                    <w:szCs w:val="22"/>
                    <w:rPrChange w:id="543" w:author="윤영석" w:date="2016-08-25T09:54:00Z">
                      <w:rPr>
                        <w:rFonts w:hint="eastAsia"/>
                        <w:color w:val="BFBFBF"/>
                        <w:sz w:val="24"/>
                        <w:szCs w:val="22"/>
                      </w:rPr>
                    </w:rPrChange>
                  </w:rPr>
                  <w:delText xml:space="preserve">명세서 (주요 </w:delText>
                </w:r>
                <w:r w:rsidRPr="0008039B" w:rsidDel="0081602D">
                  <w:rPr>
                    <w:color w:val="8496B0"/>
                    <w:sz w:val="24"/>
                    <w:szCs w:val="22"/>
                    <w:rPrChange w:id="544" w:author="윤영석" w:date="2016-08-25T09:54:00Z">
                      <w:rPr>
                        <w:color w:val="BFBFBF"/>
                        <w:sz w:val="24"/>
                        <w:szCs w:val="22"/>
                      </w:rPr>
                    </w:rPrChange>
                  </w:rPr>
                  <w:delText xml:space="preserve">use case 2 ~ 3 </w:delText>
                </w:r>
                <w:r w:rsidRPr="0008039B" w:rsidDel="0081602D">
                  <w:rPr>
                    <w:rFonts w:hint="eastAsia"/>
                    <w:color w:val="8496B0"/>
                    <w:sz w:val="24"/>
                    <w:szCs w:val="22"/>
                    <w:rPrChange w:id="545" w:author="윤영석" w:date="2016-08-25T09:54:00Z">
                      <w:rPr>
                        <w:rFonts w:hint="eastAsia"/>
                        <w:color w:val="BFBFBF"/>
                        <w:sz w:val="24"/>
                        <w:szCs w:val="22"/>
                      </w:rPr>
                    </w:rPrChange>
                  </w:rPr>
                  <w:delText>개)</w:delText>
                </w:r>
              </w:del>
            </w:ins>
          </w:p>
        </w:tc>
      </w:tr>
      <w:tr w:rsidR="00DF6A8C" w:rsidDel="00280530" w:rsidTr="00CD5685">
        <w:trPr>
          <w:trHeight w:val="2242"/>
          <w:jc w:val="both"/>
          <w:del w:id="546" w:author="Registered User" w:date="2016-08-06T11:49:00Z"/>
          <w:trPrChange w:id="547" w:author="YoungSan Kim" w:date="2016-06-29T22:03:00Z">
            <w:trPr>
              <w:trHeight w:val="5549"/>
              <w:jc w:val="both"/>
            </w:trPr>
          </w:trPrChange>
        </w:trPr>
        <w:tc>
          <w:tcPr>
            <w:tcW w:w="9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tcPrChange w:id="548" w:author="YoungSan Kim" w:date="2016-06-29T22:03:00Z">
              <w:tcPr>
                <w:tcW w:w="946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vAlign w:val="center"/>
              </w:tcPr>
            </w:tcPrChange>
          </w:tcPr>
          <w:p w:rsidR="00DF6A8C" w:rsidRPr="00FF3AB9" w:rsidDel="00280530" w:rsidRDefault="007B66F2" w:rsidP="00C17EE7">
            <w:pPr>
              <w:rPr>
                <w:ins w:id="549" w:author="YoungSan Kim" w:date="2016-06-29T21:52:00Z"/>
                <w:del w:id="550" w:author="Registered User" w:date="2016-08-06T11:49:00Z"/>
                <w:rFonts w:ascii="굴림" w:eastAsia="굴림" w:hAnsi="굴림"/>
                <w:b/>
                <w:bCs/>
                <w:color w:val="BFBFBF"/>
                <w:sz w:val="26"/>
                <w:szCs w:val="26"/>
                <w:rPrChange w:id="551" w:author="Registered User" w:date="2016-08-06T11:41:00Z">
                  <w:rPr>
                    <w:ins w:id="552" w:author="YoungSan Kim" w:date="2016-06-29T21:52:00Z"/>
                    <w:del w:id="553" w:author="Registered User" w:date="2016-08-06T11:49:00Z"/>
                    <w:rFonts w:ascii="굴림" w:eastAsia="굴림" w:hAnsi="굴림"/>
                    <w:b/>
                    <w:bCs/>
                    <w:color w:val="000000"/>
                    <w:sz w:val="26"/>
                    <w:szCs w:val="26"/>
                  </w:rPr>
                </w:rPrChange>
              </w:rPr>
            </w:pPr>
            <w:ins w:id="554" w:author="YoungSan Kim" w:date="2016-06-29T21:52:00Z">
              <w:del w:id="555" w:author="Registered User" w:date="2016-08-06T11:49:00Z">
                <w:r w:rsidRPr="00FF3AB9" w:rsidDel="00280530">
                  <w:rPr>
                    <w:rFonts w:hint="eastAsia"/>
                    <w:color w:val="BFBFBF"/>
                    <w:sz w:val="24"/>
                    <w:szCs w:val="22"/>
                    <w:rPrChange w:id="556" w:author="Registered User" w:date="2016-08-06T11:41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- </w:delText>
                </w:r>
                <w:r w:rsidRPr="00FF3AB9" w:rsidDel="00280530">
                  <w:rPr>
                    <w:rFonts w:ascii="굴림" w:eastAsia="굴림" w:hAnsi="굴림" w:hint="eastAsia"/>
                    <w:b/>
                    <w:bCs/>
                    <w:color w:val="BFBFBF"/>
                    <w:sz w:val="26"/>
                    <w:szCs w:val="26"/>
                    <w:rPrChange w:id="557" w:author="Registered User" w:date="2016-08-06T11:41:00Z">
                      <w:rPr>
                        <w:rFonts w:ascii="굴림" w:eastAsia="굴림" w:hAnsi="굴림" w:hint="eastAsia"/>
                        <w:b/>
                        <w:bCs/>
                        <w:color w:val="000000"/>
                        <w:sz w:val="26"/>
                        <w:szCs w:val="26"/>
                      </w:rPr>
                    </w:rPrChange>
                  </w:rPr>
                  <w:delText xml:space="preserve">메뉴 구조도 </w:delText>
                </w:r>
                <w:r w:rsidRPr="00FF3AB9" w:rsidDel="00280530">
                  <w:rPr>
                    <w:rFonts w:ascii="굴림" w:eastAsia="굴림" w:hAnsi="굴림"/>
                    <w:b/>
                    <w:bCs/>
                    <w:color w:val="BFBFBF"/>
                    <w:sz w:val="26"/>
                    <w:szCs w:val="26"/>
                    <w:rPrChange w:id="558" w:author="Registered User" w:date="2016-08-06T11:41:00Z">
                      <w:rPr>
                        <w:rFonts w:ascii="굴림" w:eastAsia="굴림" w:hAnsi="굴림"/>
                        <w:b/>
                        <w:bCs/>
                        <w:color w:val="000000"/>
                        <w:sz w:val="26"/>
                        <w:szCs w:val="26"/>
                      </w:rPr>
                    </w:rPrChange>
                  </w:rPr>
                  <w:delText>(</w:delText>
                </w:r>
                <w:r w:rsidRPr="00FF3AB9" w:rsidDel="00280530">
                  <w:rPr>
                    <w:rFonts w:ascii="굴림" w:eastAsia="굴림" w:hAnsi="굴림" w:hint="eastAsia"/>
                    <w:b/>
                    <w:bCs/>
                    <w:color w:val="BFBFBF"/>
                    <w:sz w:val="26"/>
                    <w:szCs w:val="26"/>
                    <w:rPrChange w:id="559" w:author="Registered User" w:date="2016-08-06T11:41:00Z">
                      <w:rPr>
                        <w:rFonts w:ascii="굴림" w:eastAsia="굴림" w:hAnsi="굴림" w:hint="eastAsia"/>
                        <w:b/>
                        <w:bCs/>
                        <w:color w:val="000000"/>
                        <w:sz w:val="26"/>
                        <w:szCs w:val="26"/>
                      </w:rPr>
                    </w:rPrChange>
                  </w:rPr>
                  <w:delText>또는 Navigation map</w:delText>
                </w:r>
                <w:r w:rsidRPr="00FF3AB9" w:rsidDel="00280530">
                  <w:rPr>
                    <w:rFonts w:ascii="굴림" w:eastAsia="굴림" w:hAnsi="굴림"/>
                    <w:b/>
                    <w:bCs/>
                    <w:color w:val="BFBFBF"/>
                    <w:sz w:val="26"/>
                    <w:szCs w:val="26"/>
                    <w:rPrChange w:id="560" w:author="Registered User" w:date="2016-08-06T11:41:00Z">
                      <w:rPr>
                        <w:rFonts w:ascii="굴림" w:eastAsia="굴림" w:hAnsi="굴림"/>
                        <w:b/>
                        <w:bCs/>
                        <w:color w:val="000000"/>
                        <w:sz w:val="26"/>
                        <w:szCs w:val="26"/>
                      </w:rPr>
                    </w:rPrChange>
                  </w:rPr>
                  <w:delText>)</w:delText>
                </w:r>
              </w:del>
            </w:ins>
          </w:p>
          <w:p w:rsidR="007B66F2" w:rsidRPr="00FF3AB9" w:rsidDel="00280530" w:rsidRDefault="007B66F2" w:rsidP="00C17EE7">
            <w:pPr>
              <w:rPr>
                <w:ins w:id="561" w:author="YoungSan Kim" w:date="2016-06-29T21:53:00Z"/>
                <w:del w:id="562" w:author="Registered User" w:date="2016-08-06T11:49:00Z"/>
                <w:rFonts w:ascii="굴림" w:eastAsia="굴림" w:hAnsi="굴림" w:hint="eastAsia"/>
                <w:b/>
                <w:bCs/>
                <w:color w:val="BFBFBF"/>
                <w:sz w:val="26"/>
                <w:szCs w:val="26"/>
                <w:rPrChange w:id="563" w:author="Registered User" w:date="2016-08-06T11:41:00Z">
                  <w:rPr>
                    <w:ins w:id="564" w:author="YoungSan Kim" w:date="2016-06-29T21:53:00Z"/>
                    <w:del w:id="565" w:author="Registered User" w:date="2016-08-06T11:49:00Z"/>
                    <w:rFonts w:ascii="굴림" w:eastAsia="굴림" w:hAnsi="굴림" w:hint="eastAsia"/>
                    <w:b/>
                    <w:bCs/>
                    <w:color w:val="000000"/>
                    <w:sz w:val="26"/>
                    <w:szCs w:val="26"/>
                  </w:rPr>
                </w:rPrChange>
              </w:rPr>
            </w:pPr>
            <w:ins w:id="566" w:author="YoungSan Kim" w:date="2016-06-29T21:52:00Z">
              <w:del w:id="567" w:author="Registered User" w:date="2016-08-06T11:49:00Z">
                <w:r w:rsidRPr="00FF3AB9" w:rsidDel="00280530">
                  <w:rPr>
                    <w:rFonts w:ascii="굴림" w:eastAsia="굴림" w:hAnsi="굴림"/>
                    <w:b/>
                    <w:bCs/>
                    <w:color w:val="BFBFBF"/>
                    <w:sz w:val="26"/>
                    <w:szCs w:val="26"/>
                    <w:rPrChange w:id="568" w:author="Registered User" w:date="2016-08-06T11:41:00Z">
                      <w:rPr>
                        <w:rFonts w:ascii="굴림" w:eastAsia="굴림" w:hAnsi="굴림"/>
                        <w:b/>
                        <w:bCs/>
                        <w:color w:val="000000"/>
                        <w:sz w:val="26"/>
                        <w:szCs w:val="26"/>
                      </w:rPr>
                    </w:rPrChange>
                  </w:rPr>
                  <w:delText xml:space="preserve">- </w:delText>
                </w:r>
                <w:r w:rsidRPr="00FF3AB9" w:rsidDel="00280530">
                  <w:rPr>
                    <w:rFonts w:ascii="굴림" w:eastAsia="굴림" w:hAnsi="굴림" w:hint="eastAsia"/>
                    <w:b/>
                    <w:bCs/>
                    <w:color w:val="BFBFBF"/>
                    <w:sz w:val="26"/>
                    <w:szCs w:val="26"/>
                    <w:rPrChange w:id="569" w:author="Registered User" w:date="2016-08-06T11:41:00Z">
                      <w:rPr>
                        <w:rFonts w:ascii="굴림" w:eastAsia="굴림" w:hAnsi="굴림" w:hint="eastAsia"/>
                        <w:b/>
                        <w:bCs/>
                        <w:color w:val="000000"/>
                        <w:sz w:val="26"/>
                        <w:szCs w:val="26"/>
                      </w:rPr>
                    </w:rPrChange>
                  </w:rPr>
                  <w:delText xml:space="preserve">주요 </w:delText>
                </w:r>
              </w:del>
            </w:ins>
            <w:ins w:id="570" w:author="YoungSan Kim" w:date="2016-06-29T21:53:00Z">
              <w:del w:id="571" w:author="Registered User" w:date="2016-08-06T11:49:00Z">
                <w:r w:rsidRPr="00FF3AB9" w:rsidDel="00280530">
                  <w:rPr>
                    <w:rFonts w:ascii="굴림" w:eastAsia="굴림" w:hAnsi="굴림" w:hint="eastAsia"/>
                    <w:b/>
                    <w:bCs/>
                    <w:color w:val="BFBFBF"/>
                    <w:sz w:val="26"/>
                    <w:szCs w:val="26"/>
                    <w:rPrChange w:id="572" w:author="Registered User" w:date="2016-08-06T11:41:00Z">
                      <w:rPr>
                        <w:rFonts w:ascii="굴림" w:eastAsia="굴림" w:hAnsi="굴림" w:hint="eastAsia"/>
                        <w:b/>
                        <w:bCs/>
                        <w:color w:val="000000"/>
                        <w:sz w:val="26"/>
                        <w:szCs w:val="26"/>
                      </w:rPr>
                    </w:rPrChange>
                  </w:rPr>
                  <w:delText>화면</w:delText>
                </w:r>
              </w:del>
            </w:ins>
          </w:p>
          <w:p w:rsidR="007B66F2" w:rsidRPr="00FF3AB9" w:rsidDel="00280530" w:rsidRDefault="007B66F2" w:rsidP="00C17EE7">
            <w:pPr>
              <w:rPr>
                <w:ins w:id="573" w:author="YoungSan Kim" w:date="2016-06-29T21:53:00Z"/>
                <w:del w:id="574" w:author="Registered User" w:date="2016-08-06T11:49:00Z"/>
                <w:rFonts w:ascii="굴림" w:eastAsia="굴림" w:hAnsi="굴림" w:hint="eastAsia"/>
                <w:b/>
                <w:bCs/>
                <w:color w:val="BFBFBF"/>
                <w:sz w:val="26"/>
                <w:szCs w:val="26"/>
                <w:rPrChange w:id="575" w:author="Registered User" w:date="2016-08-06T11:41:00Z">
                  <w:rPr>
                    <w:ins w:id="576" w:author="YoungSan Kim" w:date="2016-06-29T21:53:00Z"/>
                    <w:del w:id="577" w:author="Registered User" w:date="2016-08-06T11:49:00Z"/>
                    <w:rFonts w:ascii="굴림" w:eastAsia="굴림" w:hAnsi="굴림" w:hint="eastAsia"/>
                    <w:b/>
                    <w:bCs/>
                    <w:color w:val="000000"/>
                    <w:sz w:val="26"/>
                    <w:szCs w:val="26"/>
                  </w:rPr>
                </w:rPrChange>
              </w:rPr>
            </w:pPr>
            <w:ins w:id="578" w:author="YoungSan Kim" w:date="2016-06-29T21:53:00Z">
              <w:del w:id="579" w:author="Registered User" w:date="2016-08-06T11:49:00Z">
                <w:r w:rsidRPr="00FF3AB9" w:rsidDel="00280530">
                  <w:rPr>
                    <w:rFonts w:ascii="굴림" w:eastAsia="굴림" w:hAnsi="굴림"/>
                    <w:b/>
                    <w:bCs/>
                    <w:color w:val="BFBFBF"/>
                    <w:sz w:val="26"/>
                    <w:szCs w:val="26"/>
                    <w:rPrChange w:id="580" w:author="Registered User" w:date="2016-08-06T11:41:00Z">
                      <w:rPr>
                        <w:rFonts w:ascii="굴림" w:eastAsia="굴림" w:hAnsi="굴림"/>
                        <w:b/>
                        <w:bCs/>
                        <w:color w:val="000000"/>
                        <w:sz w:val="26"/>
                        <w:szCs w:val="26"/>
                      </w:rPr>
                    </w:rPrChange>
                  </w:rPr>
                  <w:delText xml:space="preserve">   . </w:delText>
                </w:r>
                <w:r w:rsidRPr="00FF3AB9" w:rsidDel="00280530">
                  <w:rPr>
                    <w:rFonts w:ascii="굴림" w:eastAsia="굴림" w:hAnsi="굴림" w:hint="eastAsia"/>
                    <w:b/>
                    <w:bCs/>
                    <w:color w:val="BFBFBF"/>
                    <w:sz w:val="26"/>
                    <w:szCs w:val="26"/>
                    <w:rPrChange w:id="581" w:author="Registered User" w:date="2016-08-06T11:41:00Z">
                      <w:rPr>
                        <w:rFonts w:ascii="굴림" w:eastAsia="굴림" w:hAnsi="굴림" w:hint="eastAsia"/>
                        <w:b/>
                        <w:bCs/>
                        <w:color w:val="000000"/>
                        <w:sz w:val="26"/>
                        <w:szCs w:val="26"/>
                      </w:rPr>
                    </w:rPrChange>
                  </w:rPr>
                  <w:delText>layout</w:delText>
                </w:r>
              </w:del>
            </w:ins>
          </w:p>
          <w:p w:rsidR="007B66F2" w:rsidDel="00280530" w:rsidRDefault="007B66F2" w:rsidP="00C17EE7">
            <w:pPr>
              <w:rPr>
                <w:del w:id="582" w:author="Registered User" w:date="2016-08-06T11:49:00Z"/>
                <w:rFonts w:hint="eastAsia"/>
                <w:color w:val="000000"/>
                <w:sz w:val="24"/>
                <w:szCs w:val="22"/>
              </w:rPr>
            </w:pPr>
            <w:ins w:id="583" w:author="YoungSan Kim" w:date="2016-06-29T21:53:00Z">
              <w:del w:id="584" w:author="Registered User" w:date="2016-08-06T11:49:00Z">
                <w:r w:rsidRPr="00FF3AB9" w:rsidDel="00280530">
                  <w:rPr>
                    <w:rFonts w:ascii="굴림" w:eastAsia="굴림" w:hAnsi="굴림"/>
                    <w:b/>
                    <w:bCs/>
                    <w:color w:val="BFBFBF"/>
                    <w:sz w:val="26"/>
                    <w:szCs w:val="26"/>
                    <w:rPrChange w:id="585" w:author="Registered User" w:date="2016-08-06T11:41:00Z">
                      <w:rPr>
                        <w:rFonts w:ascii="굴림" w:eastAsia="굴림" w:hAnsi="굴림"/>
                        <w:b/>
                        <w:bCs/>
                        <w:color w:val="000000"/>
                        <w:sz w:val="26"/>
                        <w:szCs w:val="26"/>
                      </w:rPr>
                    </w:rPrChange>
                  </w:rPr>
                  <w:delText xml:space="preserve">   .</w:delText>
                </w:r>
                <w:r w:rsidRPr="00FF3AB9" w:rsidDel="00280530">
                  <w:rPr>
                    <w:rFonts w:ascii="굴림" w:eastAsia="굴림" w:hAnsi="굴림" w:hint="eastAsia"/>
                    <w:b/>
                    <w:bCs/>
                    <w:color w:val="BFBFBF"/>
                    <w:sz w:val="26"/>
                    <w:szCs w:val="26"/>
                    <w:rPrChange w:id="586" w:author="Registered User" w:date="2016-08-06T11:41:00Z">
                      <w:rPr>
                        <w:rFonts w:ascii="굴림" w:eastAsia="굴림" w:hAnsi="굴림" w:hint="eastAsia"/>
                        <w:b/>
                        <w:bCs/>
                        <w:color w:val="000000"/>
                        <w:sz w:val="26"/>
                        <w:szCs w:val="26"/>
                      </w:rPr>
                    </w:rPrChange>
                  </w:rPr>
                  <w:delText>주요 이벤트 등</w:delText>
                </w:r>
              </w:del>
            </w:ins>
          </w:p>
        </w:tc>
      </w:tr>
    </w:tbl>
    <w:p w:rsidR="006D442C" w:rsidDel="00280530" w:rsidRDefault="006D442C">
      <w:pPr>
        <w:rPr>
          <w:del w:id="587" w:author="Registered User" w:date="2016-08-06T11:50:00Z"/>
          <w:rFonts w:ascii="굴림" w:eastAsia="굴림" w:hAnsi="굴림"/>
          <w:b/>
          <w:bCs/>
          <w:color w:val="000000"/>
          <w:sz w:val="28"/>
          <w:szCs w:val="28"/>
        </w:rPr>
      </w:pPr>
    </w:p>
    <w:p w:rsidR="00616B00" w:rsidRDefault="00CD5685">
      <w:pPr>
        <w:rPr>
          <w:rFonts w:ascii="굴림" w:eastAsia="굴림" w:hAnsi="굴림"/>
          <w:b/>
          <w:bCs/>
          <w:color w:val="000000"/>
          <w:sz w:val="28"/>
          <w:szCs w:val="28"/>
        </w:rPr>
      </w:pPr>
      <w:ins w:id="588" w:author="YoungSan Kim" w:date="2016-06-29T22:04:00Z">
        <w:r>
          <w:rPr>
            <w:rFonts w:ascii="굴림" w:eastAsia="굴림" w:hAnsi="굴림"/>
            <w:b/>
            <w:bCs/>
            <w:color w:val="000000"/>
            <w:sz w:val="28"/>
            <w:szCs w:val="28"/>
          </w:rPr>
          <w:br w:type="page"/>
        </w:r>
      </w:ins>
      <w:r w:rsidR="00616B00">
        <w:rPr>
          <w:rFonts w:ascii="굴림" w:eastAsia="굴림" w:hAnsi="굴림"/>
          <w:b/>
          <w:bCs/>
          <w:color w:val="000000"/>
          <w:sz w:val="28"/>
          <w:szCs w:val="28"/>
        </w:rPr>
        <w:t xml:space="preserve">6. </w:t>
      </w:r>
      <w:r w:rsidR="00B84CA9">
        <w:rPr>
          <w:rFonts w:ascii="굴림" w:eastAsia="굴림" w:hAnsi="굴림"/>
          <w:b/>
          <w:bCs/>
          <w:color w:val="000000"/>
          <w:sz w:val="28"/>
          <w:szCs w:val="28"/>
        </w:rPr>
        <w:t xml:space="preserve">구현 </w:t>
      </w:r>
      <w:r w:rsidR="00B84CA9">
        <w:rPr>
          <w:rFonts w:ascii="굴림" w:eastAsia="굴림" w:hAnsi="굴림" w:hint="eastAsia"/>
          <w:b/>
          <w:bCs/>
          <w:color w:val="000000"/>
          <w:sz w:val="28"/>
          <w:szCs w:val="28"/>
        </w:rPr>
        <w:t>산출물</w:t>
      </w:r>
      <w:r w:rsidR="002C331C">
        <w:rPr>
          <w:rFonts w:ascii="굴림" w:eastAsia="굴림" w:hAnsi="굴림" w:hint="eastAsia"/>
          <w:b/>
          <w:bCs/>
          <w:color w:val="000000"/>
          <w:sz w:val="28"/>
          <w:szCs w:val="28"/>
        </w:rPr>
        <w:t xml:space="preserve"> </w:t>
      </w:r>
      <w:r w:rsidR="000A4AA3">
        <w:rPr>
          <w:rFonts w:ascii="굴림" w:eastAsia="굴림" w:hAnsi="굴림"/>
          <w:b/>
          <w:bCs/>
          <w:color w:val="000000"/>
          <w:sz w:val="28"/>
          <w:szCs w:val="28"/>
        </w:rPr>
        <w:t>(</w:t>
      </w:r>
      <w:r w:rsidR="000A4AA3" w:rsidRPr="000A4AA3">
        <w:rPr>
          <w:rFonts w:ascii="굴림" w:eastAsia="굴림" w:hAnsi="굴림" w:hint="eastAsia"/>
          <w:b/>
          <w:bCs/>
          <w:color w:val="000000"/>
          <w:sz w:val="28"/>
          <w:szCs w:val="28"/>
        </w:rPr>
        <w:t>주요 구현 사항에 대한 Sample 코드와 설명</w:t>
      </w:r>
      <w:r w:rsidR="000A4AA3">
        <w:rPr>
          <w:rFonts w:ascii="굴림" w:eastAsia="굴림" w:hAnsi="굴림" w:hint="eastAsia"/>
          <w:b/>
          <w:bCs/>
          <w:color w:val="000000"/>
          <w:sz w:val="28"/>
          <w:szCs w:val="28"/>
        </w:rPr>
        <w:t>)</w:t>
      </w:r>
    </w:p>
    <w:tbl>
      <w:tblPr>
        <w:tblW w:w="0" w:type="auto"/>
        <w:jc w:val="both"/>
        <w:tblCellMar>
          <w:left w:w="0" w:type="dxa"/>
          <w:right w:w="0" w:type="dxa"/>
        </w:tblCellMar>
        <w:tblLook w:val="0000" w:firstRow="0" w:lastRow="0" w:firstColumn="0" w:lastColumn="0" w:noHBand="0" w:noVBand="0"/>
        <w:tblPrChange w:id="589" w:author="Registered User" w:date="2016-08-18T17:21:00Z">
          <w:tblPr>
            <w:tblW w:w="0" w:type="auto"/>
            <w:jc w:val="both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448"/>
        <w:tblGridChange w:id="590">
          <w:tblGrid>
            <w:gridCol w:w="9468"/>
          </w:tblGrid>
        </w:tblGridChange>
      </w:tblGrid>
      <w:tr w:rsidR="00903125" w:rsidTr="003905F5">
        <w:trPr>
          <w:trHeight w:val="3372"/>
          <w:jc w:val="both"/>
          <w:trPrChange w:id="591" w:author="Registered User" w:date="2016-08-18T17:21:00Z">
            <w:trPr>
              <w:trHeight w:val="12444"/>
              <w:jc w:val="both"/>
            </w:trPr>
          </w:trPrChange>
        </w:trPr>
        <w:tc>
          <w:tcPr>
            <w:tcW w:w="9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tcPrChange w:id="592" w:author="Registered User" w:date="2016-08-18T17:21:00Z">
              <w:tcPr>
                <w:tcW w:w="946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vAlign w:val="center"/>
              </w:tcPr>
            </w:tcPrChange>
          </w:tcPr>
          <w:p w:rsidR="00903125" w:rsidRDefault="00903125" w:rsidP="000A4AA3">
            <w:pPr>
              <w:ind w:firstLineChars="100" w:firstLine="240"/>
              <w:rPr>
                <w:color w:val="000000"/>
                <w:sz w:val="24"/>
                <w:szCs w:val="22"/>
              </w:rPr>
            </w:pPr>
          </w:p>
        </w:tc>
      </w:tr>
    </w:tbl>
    <w:p w:rsidR="00CE371A" w:rsidRDefault="00CE371A" w:rsidP="003905F5">
      <w:pPr>
        <w:spacing w:line="120" w:lineRule="auto"/>
        <w:rPr>
          <w:rFonts w:ascii="굴림" w:eastAsia="굴림" w:hAnsi="굴림" w:hint="eastAsia"/>
          <w:b/>
          <w:bCs/>
          <w:color w:val="000000"/>
          <w:sz w:val="28"/>
          <w:szCs w:val="28"/>
        </w:rPr>
        <w:pPrChange w:id="593" w:author="Registered User" w:date="2016-08-18T17:19:00Z">
          <w:pPr/>
        </w:pPrChange>
      </w:pPr>
    </w:p>
    <w:p w:rsidR="00B84CA9" w:rsidRPr="008D05C1" w:rsidRDefault="00B84CA9" w:rsidP="00B84CA9">
      <w:pPr>
        <w:rPr>
          <w:rFonts w:ascii="굴림" w:eastAsia="굴림" w:hAnsi="굴림"/>
          <w:b/>
          <w:color w:val="000000"/>
          <w:sz w:val="24"/>
        </w:rPr>
      </w:pPr>
      <w:r>
        <w:rPr>
          <w:rFonts w:ascii="굴림" w:eastAsia="굴림" w:hAnsi="굴림"/>
          <w:b/>
          <w:bCs/>
          <w:color w:val="000000"/>
          <w:sz w:val="28"/>
          <w:szCs w:val="28"/>
        </w:rPr>
        <w:t xml:space="preserve">7. </w:t>
      </w:r>
      <w:r>
        <w:rPr>
          <w:rFonts w:ascii="굴림" w:eastAsia="굴림" w:hAnsi="굴림" w:hint="eastAsia"/>
          <w:b/>
          <w:bCs/>
          <w:color w:val="000000"/>
          <w:sz w:val="28"/>
          <w:szCs w:val="28"/>
        </w:rPr>
        <w:t>프로젝트 주요 이슈와 해결</w:t>
      </w:r>
      <w:ins w:id="594" w:author="YoungSan Kim" w:date="2016-06-29T22:04:00Z">
        <w:r w:rsidR="00CD5685">
          <w:rPr>
            <w:rFonts w:ascii="굴림" w:eastAsia="굴림" w:hAnsi="굴림" w:hint="eastAsia"/>
            <w:b/>
            <w:bCs/>
            <w:color w:val="000000"/>
            <w:sz w:val="28"/>
            <w:szCs w:val="28"/>
          </w:rPr>
          <w:t>책</w:t>
        </w:r>
      </w:ins>
      <w:del w:id="595" w:author="YoungSan Kim" w:date="2016-06-29T21:54:00Z">
        <w:r w:rsidDel="007B66F2">
          <w:rPr>
            <w:rFonts w:ascii="굴림" w:eastAsia="굴림" w:hAnsi="굴림" w:hint="eastAsia"/>
            <w:b/>
            <w:bCs/>
            <w:color w:val="000000"/>
            <w:sz w:val="28"/>
            <w:szCs w:val="28"/>
          </w:rPr>
          <w:delText xml:space="preserve"> 방안</w:delText>
        </w:r>
        <w:r w:rsidDel="007B66F2">
          <w:rPr>
            <w:rFonts w:ascii="굴림" w:eastAsia="굴림" w:hAnsi="굴림"/>
            <w:b/>
            <w:bCs/>
            <w:color w:val="000000"/>
            <w:sz w:val="28"/>
            <w:szCs w:val="28"/>
          </w:rPr>
          <w:delText xml:space="preserve"> </w:delText>
        </w:r>
      </w:del>
      <w:r w:rsidRPr="008D05C1">
        <w:rPr>
          <w:rFonts w:ascii="굴림" w:eastAsia="굴림" w:hAnsi="굴림"/>
          <w:b/>
          <w:color w:val="000000"/>
          <w:sz w:val="24"/>
        </w:rPr>
        <w:t xml:space="preserve"> </w:t>
      </w:r>
    </w:p>
    <w:tbl>
      <w:tblPr>
        <w:tblW w:w="0" w:type="auto"/>
        <w:jc w:val="both"/>
        <w:tblCellMar>
          <w:left w:w="0" w:type="dxa"/>
          <w:right w:w="0" w:type="dxa"/>
        </w:tblCellMar>
        <w:tblLook w:val="0000" w:firstRow="0" w:lastRow="0" w:firstColumn="0" w:lastColumn="0" w:noHBand="0" w:noVBand="0"/>
        <w:tblPrChange w:id="596" w:author="Registered User" w:date="2016-08-18T17:21:00Z">
          <w:tblPr>
            <w:tblW w:w="0" w:type="auto"/>
            <w:jc w:val="both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448"/>
        <w:tblGridChange w:id="597">
          <w:tblGrid>
            <w:gridCol w:w="9468"/>
          </w:tblGrid>
        </w:tblGridChange>
      </w:tblGrid>
      <w:tr w:rsidR="004E2D20" w:rsidTr="003905F5">
        <w:trPr>
          <w:trHeight w:val="3058"/>
          <w:jc w:val="both"/>
          <w:ins w:id="598" w:author="Registered User" w:date="2016-08-06T13:58:00Z"/>
          <w:trPrChange w:id="599" w:author="Registered User" w:date="2016-08-18T17:21:00Z">
            <w:trPr>
              <w:trHeight w:val="3089"/>
              <w:jc w:val="both"/>
            </w:trPr>
          </w:trPrChange>
        </w:trPr>
        <w:tc>
          <w:tcPr>
            <w:tcW w:w="9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tcPrChange w:id="600" w:author="Registered User" w:date="2016-08-18T17:21:00Z">
              <w:tcPr>
                <w:tcW w:w="946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vAlign w:val="center"/>
              </w:tcPr>
            </w:tcPrChange>
          </w:tcPr>
          <w:p w:rsidR="004E2D20" w:rsidRDefault="004E2D20" w:rsidP="00FF3AB9">
            <w:pPr>
              <w:ind w:firstLineChars="100" w:firstLine="240"/>
              <w:rPr>
                <w:ins w:id="601" w:author="Registered User" w:date="2016-08-06T13:58:00Z"/>
                <w:color w:val="000000"/>
                <w:sz w:val="24"/>
                <w:szCs w:val="22"/>
              </w:rPr>
            </w:pPr>
          </w:p>
        </w:tc>
      </w:tr>
      <w:tr w:rsidR="00B84CA9" w:rsidDel="004E2D20" w:rsidTr="00CD5685">
        <w:trPr>
          <w:trHeight w:val="1373"/>
          <w:jc w:val="both"/>
          <w:del w:id="602" w:author="Registered User" w:date="2016-08-06T13:57:00Z"/>
          <w:trPrChange w:id="603" w:author="YoungSan Kim" w:date="2016-06-29T22:04:00Z">
            <w:trPr>
              <w:trHeight w:val="5498"/>
              <w:jc w:val="both"/>
            </w:trPr>
          </w:trPrChange>
        </w:trPr>
        <w:tc>
          <w:tcPr>
            <w:tcW w:w="9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tcPrChange w:id="604" w:author="YoungSan Kim" w:date="2016-06-29T22:04:00Z">
              <w:tcPr>
                <w:tcW w:w="946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vAlign w:val="center"/>
              </w:tcPr>
            </w:tcPrChange>
          </w:tcPr>
          <w:p w:rsidR="00B84CA9" w:rsidRPr="00B84CA9" w:rsidDel="004E2D20" w:rsidRDefault="00B84CA9" w:rsidP="007809D8">
            <w:pPr>
              <w:rPr>
                <w:del w:id="605" w:author="Registered User" w:date="2016-08-06T13:57:00Z"/>
                <w:rFonts w:hint="eastAsia"/>
                <w:color w:val="000000"/>
                <w:sz w:val="24"/>
                <w:szCs w:val="22"/>
              </w:rPr>
            </w:pPr>
          </w:p>
        </w:tc>
      </w:tr>
    </w:tbl>
    <w:p w:rsidR="006D442C" w:rsidDel="003905F5" w:rsidRDefault="006D442C" w:rsidP="003905F5">
      <w:pPr>
        <w:spacing w:line="120" w:lineRule="auto"/>
        <w:rPr>
          <w:del w:id="606" w:author="Registered User" w:date="2016-08-18T17:16:00Z"/>
          <w:rFonts w:ascii="굴림" w:eastAsia="굴림" w:hAnsi="굴림"/>
          <w:b/>
          <w:bCs/>
          <w:color w:val="000000"/>
          <w:sz w:val="28"/>
          <w:szCs w:val="28"/>
        </w:rPr>
        <w:pPrChange w:id="607" w:author="Registered User" w:date="2016-08-18T17:19:00Z">
          <w:pPr/>
        </w:pPrChange>
      </w:pPr>
    </w:p>
    <w:p w:rsidR="003905F5" w:rsidRDefault="003905F5" w:rsidP="00FC713D">
      <w:pPr>
        <w:rPr>
          <w:ins w:id="608" w:author="Registered User" w:date="2016-08-18T17:16:00Z"/>
          <w:rFonts w:ascii="굴림" w:eastAsia="굴림" w:hAnsi="굴림"/>
          <w:b/>
          <w:bCs/>
          <w:color w:val="000000"/>
          <w:sz w:val="28"/>
          <w:szCs w:val="28"/>
        </w:rPr>
      </w:pPr>
    </w:p>
    <w:p w:rsidR="00FC713D" w:rsidRPr="008D05C1" w:rsidRDefault="00FC713D" w:rsidP="00FC713D">
      <w:pPr>
        <w:rPr>
          <w:rFonts w:ascii="굴림" w:eastAsia="굴림" w:hAnsi="굴림" w:hint="eastAsia"/>
          <w:b/>
          <w:color w:val="000000"/>
          <w:sz w:val="24"/>
        </w:rPr>
      </w:pPr>
      <w:r>
        <w:rPr>
          <w:rFonts w:ascii="굴림" w:eastAsia="굴림" w:hAnsi="굴림"/>
          <w:b/>
          <w:bCs/>
          <w:color w:val="000000"/>
          <w:sz w:val="28"/>
          <w:szCs w:val="28"/>
        </w:rPr>
        <w:t xml:space="preserve">8. </w:t>
      </w:r>
      <w:r>
        <w:rPr>
          <w:rFonts w:ascii="굴림" w:eastAsia="굴림" w:hAnsi="굴림" w:hint="eastAsia"/>
          <w:b/>
          <w:bCs/>
          <w:color w:val="000000"/>
          <w:sz w:val="28"/>
          <w:szCs w:val="28"/>
        </w:rPr>
        <w:t>결론 (</w:t>
      </w:r>
      <w:r>
        <w:rPr>
          <w:rFonts w:ascii="굴림" w:eastAsia="굴림" w:hAnsi="굴림"/>
          <w:b/>
          <w:bCs/>
          <w:color w:val="000000"/>
          <w:sz w:val="28"/>
          <w:szCs w:val="28"/>
        </w:rPr>
        <w:t>Lessoned Learned</w:t>
      </w:r>
      <w:r>
        <w:rPr>
          <w:rFonts w:ascii="굴림" w:eastAsia="굴림" w:hAnsi="굴림" w:hint="eastAsia"/>
          <w:b/>
          <w:bCs/>
          <w:color w:val="000000"/>
          <w:sz w:val="28"/>
          <w:szCs w:val="28"/>
        </w:rPr>
        <w:t>)</w:t>
      </w:r>
    </w:p>
    <w:tbl>
      <w:tblPr>
        <w:tblW w:w="0" w:type="auto"/>
        <w:jc w:val="both"/>
        <w:tblCellMar>
          <w:left w:w="0" w:type="dxa"/>
          <w:right w:w="0" w:type="dxa"/>
        </w:tblCellMar>
        <w:tblLook w:val="0000" w:firstRow="0" w:lastRow="0" w:firstColumn="0" w:lastColumn="0" w:noHBand="0" w:noVBand="0"/>
        <w:tblPrChange w:id="609" w:author="Registered User" w:date="2016-08-18T17:21:00Z">
          <w:tblPr>
            <w:tblW w:w="0" w:type="auto"/>
            <w:jc w:val="both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448"/>
        <w:tblGridChange w:id="610">
          <w:tblGrid>
            <w:gridCol w:w="9468"/>
          </w:tblGrid>
        </w:tblGridChange>
      </w:tblGrid>
      <w:tr w:rsidR="004E2D20" w:rsidTr="003905F5">
        <w:trPr>
          <w:trHeight w:val="3066"/>
          <w:jc w:val="both"/>
          <w:ins w:id="611" w:author="Registered User" w:date="2016-08-06T13:58:00Z"/>
          <w:trPrChange w:id="612" w:author="Registered User" w:date="2016-08-18T17:21:00Z">
            <w:trPr>
              <w:trHeight w:val="3089"/>
              <w:jc w:val="both"/>
            </w:trPr>
          </w:trPrChange>
        </w:trPr>
        <w:tc>
          <w:tcPr>
            <w:tcW w:w="9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tcPrChange w:id="613" w:author="Registered User" w:date="2016-08-18T17:21:00Z">
              <w:tcPr>
                <w:tcW w:w="946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vAlign w:val="center"/>
              </w:tcPr>
            </w:tcPrChange>
          </w:tcPr>
          <w:p w:rsidR="004E2D20" w:rsidRPr="0008039B" w:rsidRDefault="004E2D20" w:rsidP="004E2D20">
            <w:pPr>
              <w:rPr>
                <w:ins w:id="614" w:author="Registered User" w:date="2016-08-06T13:58:00Z"/>
                <w:color w:val="8496B0"/>
                <w:sz w:val="24"/>
                <w:szCs w:val="22"/>
                <w:rPrChange w:id="615" w:author="윤영석" w:date="2016-08-25T09:59:00Z">
                  <w:rPr>
                    <w:ins w:id="616" w:author="Registered User" w:date="2016-08-06T13:58:00Z"/>
                    <w:color w:val="BFBFBF"/>
                    <w:sz w:val="24"/>
                    <w:szCs w:val="22"/>
                  </w:rPr>
                </w:rPrChange>
              </w:rPr>
            </w:pPr>
            <w:ins w:id="617" w:author="Registered User" w:date="2016-08-06T13:58:00Z">
              <w:r w:rsidRPr="0008039B">
                <w:rPr>
                  <w:rFonts w:hint="eastAsia"/>
                  <w:color w:val="8496B0"/>
                  <w:sz w:val="24"/>
                  <w:szCs w:val="22"/>
                  <w:rPrChange w:id="618" w:author="윤영석" w:date="2016-08-25T09:59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>- 잘한 점</w:t>
              </w:r>
            </w:ins>
          </w:p>
          <w:p w:rsidR="004E2D20" w:rsidRPr="0008039B" w:rsidRDefault="004E2D20" w:rsidP="00BD7B8A">
            <w:pPr>
              <w:rPr>
                <w:ins w:id="619" w:author="Registered User" w:date="2016-08-06T13:58:00Z"/>
                <w:color w:val="8496B0"/>
                <w:sz w:val="24"/>
                <w:szCs w:val="22"/>
                <w:rPrChange w:id="620" w:author="윤영석" w:date="2016-08-25T09:59:00Z">
                  <w:rPr>
                    <w:ins w:id="621" w:author="Registered User" w:date="2016-08-06T13:58:00Z"/>
                    <w:color w:val="BFBFBF"/>
                    <w:sz w:val="24"/>
                    <w:szCs w:val="22"/>
                  </w:rPr>
                </w:rPrChange>
              </w:rPr>
            </w:pPr>
            <w:ins w:id="622" w:author="Registered User" w:date="2016-08-06T13:58:00Z">
              <w:r w:rsidRPr="0008039B">
                <w:rPr>
                  <w:rFonts w:hint="eastAsia"/>
                  <w:color w:val="8496B0"/>
                  <w:sz w:val="24"/>
                  <w:szCs w:val="22"/>
                  <w:rPrChange w:id="623" w:author="윤영석" w:date="2016-08-25T09:59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>- 개선이 필요한 사항</w:t>
              </w:r>
            </w:ins>
          </w:p>
          <w:p w:rsidR="004E2D20" w:rsidRPr="00D53C7E" w:rsidRDefault="004E2D20" w:rsidP="00D53C7E">
            <w:pPr>
              <w:ind w:left="240" w:hangingChars="100" w:hanging="240"/>
              <w:rPr>
                <w:ins w:id="624" w:author="Registered User" w:date="2016-08-06T13:58:00Z"/>
                <w:color w:val="BFBFBF"/>
                <w:kern w:val="0"/>
                <w:sz w:val="24"/>
                <w:szCs w:val="22"/>
                <w:rPrChange w:id="625" w:author="Registered User" w:date="2016-08-06T14:28:00Z">
                  <w:rPr>
                    <w:ins w:id="626" w:author="Registered User" w:date="2016-08-06T13:58:00Z"/>
                    <w:color w:val="000000"/>
                    <w:sz w:val="24"/>
                    <w:szCs w:val="22"/>
                  </w:rPr>
                </w:rPrChange>
              </w:rPr>
              <w:pPrChange w:id="627" w:author="Registered User" w:date="2016-08-06T14:28:00Z">
                <w:pPr>
                  <w:ind w:firstLineChars="100" w:firstLine="240"/>
                </w:pPr>
              </w:pPrChange>
            </w:pPr>
            <w:ins w:id="628" w:author="Registered User" w:date="2016-08-06T13:58:00Z">
              <w:r w:rsidRPr="0008039B">
                <w:rPr>
                  <w:rFonts w:hint="eastAsia"/>
                  <w:color w:val="8496B0"/>
                  <w:kern w:val="0"/>
                  <w:sz w:val="24"/>
                  <w:szCs w:val="22"/>
                  <w:rPrChange w:id="629" w:author="윤영석" w:date="2016-08-25T09:59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 xml:space="preserve">- </w:t>
              </w:r>
              <w:r w:rsidRPr="0008039B">
                <w:rPr>
                  <w:color w:val="8496B0"/>
                  <w:kern w:val="0"/>
                  <w:sz w:val="24"/>
                  <w:szCs w:val="22"/>
                  <w:rPrChange w:id="630" w:author="윤영석" w:date="2016-08-25T09:59:00Z">
                    <w:rPr>
                      <w:color w:val="BFBFBF"/>
                      <w:sz w:val="24"/>
                      <w:szCs w:val="22"/>
                    </w:rPr>
                  </w:rPrChange>
                </w:rPr>
                <w:t xml:space="preserve">ESSENCE </w:t>
              </w:r>
              <w:r w:rsidRPr="0008039B">
                <w:rPr>
                  <w:rFonts w:hint="eastAsia"/>
                  <w:color w:val="8496B0"/>
                  <w:kern w:val="0"/>
                  <w:sz w:val="24"/>
                  <w:szCs w:val="22"/>
                  <w:rPrChange w:id="631" w:author="윤영석" w:date="2016-08-25T09:59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>사용 소감 등</w:t>
              </w:r>
              <w:r w:rsidRPr="0008039B">
                <w:rPr>
                  <w:rFonts w:hint="eastAsia"/>
                  <w:color w:val="000000"/>
                  <w:kern w:val="0"/>
                  <w:sz w:val="24"/>
                  <w:szCs w:val="22"/>
                  <w:rPrChange w:id="632" w:author="윤영석" w:date="2016-08-25T09:59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>(</w:t>
              </w:r>
              <w:r w:rsidRPr="0008039B">
                <w:rPr>
                  <w:rFonts w:hint="eastAsia"/>
                  <w:color w:val="000000"/>
                  <w:kern w:val="0"/>
                  <w:sz w:val="24"/>
                  <w:szCs w:val="22"/>
                  <w:u w:val="single"/>
                  <w:rPrChange w:id="633" w:author="윤영석" w:date="2016-08-25T09:59:00Z">
                    <w:rPr>
                      <w:rFonts w:hint="eastAsia"/>
                      <w:color w:val="BFBFBF"/>
                      <w:sz w:val="24"/>
                      <w:szCs w:val="22"/>
                      <w:u w:val="single"/>
                    </w:rPr>
                  </w:rPrChange>
                </w:rPr>
                <w:t>※ 2015년 수료생은 해당</w:t>
              </w:r>
            </w:ins>
            <w:ins w:id="634" w:author="Registered User" w:date="2016-08-06T14:28:00Z">
              <w:r w:rsidR="00D53C7E" w:rsidRPr="0008039B">
                <w:rPr>
                  <w:rFonts w:hint="eastAsia"/>
                  <w:color w:val="000000"/>
                  <w:kern w:val="0"/>
                  <w:sz w:val="24"/>
                  <w:szCs w:val="22"/>
                  <w:u w:val="single"/>
                  <w:rPrChange w:id="635" w:author="윤영석" w:date="2016-08-25T09:59:00Z">
                    <w:rPr>
                      <w:rFonts w:hint="eastAsia"/>
                      <w:color w:val="BFBFBF"/>
                      <w:kern w:val="0"/>
                      <w:sz w:val="24"/>
                      <w:szCs w:val="22"/>
                      <w:u w:val="single"/>
                    </w:rPr>
                  </w:rPrChange>
                </w:rPr>
                <w:t xml:space="preserve"> </w:t>
              </w:r>
            </w:ins>
            <w:ins w:id="636" w:author="Registered User" w:date="2016-08-06T13:58:00Z">
              <w:r w:rsidRPr="0008039B">
                <w:rPr>
                  <w:rFonts w:hint="eastAsia"/>
                  <w:color w:val="000000"/>
                  <w:kern w:val="0"/>
                  <w:sz w:val="24"/>
                  <w:szCs w:val="22"/>
                  <w:u w:val="single"/>
                  <w:rPrChange w:id="637" w:author="윤영석" w:date="2016-08-25T09:59:00Z">
                    <w:rPr>
                      <w:rFonts w:hint="eastAsia"/>
                      <w:color w:val="BFBFBF"/>
                      <w:sz w:val="24"/>
                      <w:szCs w:val="22"/>
                      <w:u w:val="single"/>
                    </w:rPr>
                  </w:rPrChange>
                </w:rPr>
                <w:t>없으며,</w:t>
              </w:r>
              <w:r w:rsidRPr="0008039B">
                <w:rPr>
                  <w:color w:val="000000"/>
                  <w:kern w:val="0"/>
                  <w:sz w:val="24"/>
                  <w:szCs w:val="22"/>
                  <w:u w:val="single"/>
                  <w:rPrChange w:id="638" w:author="윤영석" w:date="2016-08-25T09:59:00Z">
                    <w:rPr>
                      <w:color w:val="BFBFBF"/>
                      <w:sz w:val="24"/>
                      <w:szCs w:val="22"/>
                      <w:u w:val="single"/>
                    </w:rPr>
                  </w:rPrChange>
                </w:rPr>
                <w:t xml:space="preserve"> 2016</w:t>
              </w:r>
              <w:r w:rsidRPr="0008039B">
                <w:rPr>
                  <w:rFonts w:hint="eastAsia"/>
                  <w:color w:val="000000"/>
                  <w:kern w:val="0"/>
                  <w:sz w:val="24"/>
                  <w:szCs w:val="22"/>
                  <w:u w:val="single"/>
                  <w:rPrChange w:id="639" w:author="윤영석" w:date="2016-08-25T09:59:00Z">
                    <w:rPr>
                      <w:rFonts w:hint="eastAsia"/>
                      <w:color w:val="BFBFBF"/>
                      <w:sz w:val="24"/>
                      <w:szCs w:val="22"/>
                      <w:u w:val="single"/>
                    </w:rPr>
                  </w:rPrChange>
                </w:rPr>
                <w:t>년 수료생은 필수임</w:t>
              </w:r>
              <w:r w:rsidRPr="0008039B">
                <w:rPr>
                  <w:rFonts w:hint="eastAsia"/>
                  <w:color w:val="000000"/>
                  <w:kern w:val="0"/>
                  <w:sz w:val="24"/>
                  <w:szCs w:val="22"/>
                  <w:rPrChange w:id="640" w:author="윤영석" w:date="2016-08-25T09:59:00Z">
                    <w:rPr>
                      <w:rFonts w:hint="eastAsia"/>
                      <w:color w:val="BFBFBF"/>
                      <w:sz w:val="24"/>
                      <w:szCs w:val="22"/>
                    </w:rPr>
                  </w:rPrChange>
                </w:rPr>
                <w:t>)</w:t>
              </w:r>
            </w:ins>
          </w:p>
        </w:tc>
      </w:tr>
      <w:tr w:rsidR="00903125" w:rsidDel="004E2D20" w:rsidTr="00CD5685">
        <w:trPr>
          <w:trHeight w:val="1641"/>
          <w:jc w:val="both"/>
          <w:del w:id="641" w:author="Registered User" w:date="2016-08-06T13:58:00Z"/>
          <w:trPrChange w:id="642" w:author="YoungSan Kim" w:date="2016-06-29T22:04:00Z">
            <w:trPr>
              <w:trHeight w:val="5549"/>
              <w:jc w:val="both"/>
            </w:trPr>
          </w:trPrChange>
        </w:trPr>
        <w:tc>
          <w:tcPr>
            <w:tcW w:w="9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tcPrChange w:id="643" w:author="YoungSan Kim" w:date="2016-06-29T22:04:00Z">
              <w:tcPr>
                <w:tcW w:w="946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vAlign w:val="center"/>
              </w:tcPr>
            </w:tcPrChange>
          </w:tcPr>
          <w:p w:rsidR="00903125" w:rsidRPr="00FF3AB9" w:rsidDel="004E2D20" w:rsidRDefault="007B66F2" w:rsidP="007809D8">
            <w:pPr>
              <w:rPr>
                <w:ins w:id="644" w:author="YoungSan Kim" w:date="2016-06-29T21:55:00Z"/>
                <w:del w:id="645" w:author="Registered User" w:date="2016-08-06T13:58:00Z"/>
                <w:color w:val="BFBFBF"/>
                <w:sz w:val="24"/>
                <w:szCs w:val="22"/>
                <w:rPrChange w:id="646" w:author="Registered User" w:date="2016-08-06T11:52:00Z">
                  <w:rPr>
                    <w:ins w:id="647" w:author="YoungSan Kim" w:date="2016-06-29T21:55:00Z"/>
                    <w:del w:id="648" w:author="Registered User" w:date="2016-08-06T13:58:00Z"/>
                    <w:color w:val="000000"/>
                    <w:sz w:val="24"/>
                    <w:szCs w:val="22"/>
                  </w:rPr>
                </w:rPrChange>
              </w:rPr>
            </w:pPr>
            <w:ins w:id="649" w:author="YoungSan Kim" w:date="2016-06-29T21:54:00Z">
              <w:del w:id="650" w:author="Registered User" w:date="2016-08-06T13:58:00Z">
                <w:r w:rsidRPr="00FF3AB9" w:rsidDel="004E2D20">
                  <w:rPr>
                    <w:rFonts w:hint="eastAsia"/>
                    <w:color w:val="BFBFBF"/>
                    <w:sz w:val="24"/>
                    <w:szCs w:val="22"/>
                    <w:rPrChange w:id="651" w:author="Registered User" w:date="2016-08-06T11:52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- </w:delText>
                </w:r>
              </w:del>
            </w:ins>
            <w:ins w:id="652" w:author="YoungSan Kim" w:date="2016-06-29T21:55:00Z">
              <w:del w:id="653" w:author="Registered User" w:date="2016-08-06T13:58:00Z">
                <w:r w:rsidRPr="00FF3AB9" w:rsidDel="004E2D20">
                  <w:rPr>
                    <w:rFonts w:hint="eastAsia"/>
                    <w:color w:val="BFBFBF"/>
                    <w:sz w:val="24"/>
                    <w:szCs w:val="22"/>
                    <w:rPrChange w:id="654" w:author="Registered User" w:date="2016-08-06T11:52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>잘한</w:delText>
                </w:r>
                <w:r w:rsidRPr="00FF3AB9" w:rsidDel="004E2D20">
                  <w:rPr>
                    <w:rFonts w:hint="eastAsia"/>
                    <w:color w:val="BFBFBF"/>
                    <w:sz w:val="24"/>
                    <w:szCs w:val="22"/>
                    <w:rPrChange w:id="655" w:author="Registered User" w:date="2016-08-06T11:52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 점</w:delText>
                </w:r>
              </w:del>
            </w:ins>
          </w:p>
          <w:p w:rsidR="007B66F2" w:rsidRPr="00FF3AB9" w:rsidDel="004E2D20" w:rsidRDefault="007B66F2" w:rsidP="007809D8">
            <w:pPr>
              <w:rPr>
                <w:ins w:id="656" w:author="YoungSan Kim" w:date="2016-06-29T21:55:00Z"/>
                <w:del w:id="657" w:author="Registered User" w:date="2016-08-06T13:58:00Z"/>
                <w:color w:val="BFBFBF"/>
                <w:sz w:val="24"/>
                <w:szCs w:val="22"/>
                <w:rPrChange w:id="658" w:author="Registered User" w:date="2016-08-06T11:52:00Z">
                  <w:rPr>
                    <w:ins w:id="659" w:author="YoungSan Kim" w:date="2016-06-29T21:55:00Z"/>
                    <w:del w:id="660" w:author="Registered User" w:date="2016-08-06T13:58:00Z"/>
                    <w:color w:val="000000"/>
                    <w:sz w:val="24"/>
                    <w:szCs w:val="22"/>
                  </w:rPr>
                </w:rPrChange>
              </w:rPr>
            </w:pPr>
            <w:ins w:id="661" w:author="YoungSan Kim" w:date="2016-06-29T21:55:00Z">
              <w:del w:id="662" w:author="Registered User" w:date="2016-08-06T13:58:00Z">
                <w:r w:rsidRPr="00FF3AB9" w:rsidDel="004E2D20">
                  <w:rPr>
                    <w:rFonts w:hint="eastAsia"/>
                    <w:color w:val="BFBFBF"/>
                    <w:sz w:val="24"/>
                    <w:szCs w:val="22"/>
                    <w:rPrChange w:id="663" w:author="Registered User" w:date="2016-08-06T11:52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>- 개선이 필요한 사항</w:delText>
                </w:r>
              </w:del>
            </w:ins>
          </w:p>
          <w:p w:rsidR="007B66F2" w:rsidDel="004E2D20" w:rsidRDefault="007B66F2" w:rsidP="00BD7B8A">
            <w:pPr>
              <w:rPr>
                <w:del w:id="664" w:author="Registered User" w:date="2016-08-06T13:58:00Z"/>
                <w:rFonts w:hint="eastAsia"/>
                <w:color w:val="000000"/>
                <w:sz w:val="24"/>
                <w:szCs w:val="22"/>
              </w:rPr>
            </w:pPr>
            <w:ins w:id="665" w:author="YoungSan Kim" w:date="2016-06-29T21:55:00Z">
              <w:del w:id="666" w:author="Registered User" w:date="2016-08-06T13:58:00Z">
                <w:r w:rsidRPr="00FF3AB9" w:rsidDel="004E2D20">
                  <w:rPr>
                    <w:rFonts w:hint="eastAsia"/>
                    <w:color w:val="BFBFBF"/>
                    <w:sz w:val="24"/>
                    <w:szCs w:val="22"/>
                    <w:rPrChange w:id="667" w:author="Registered User" w:date="2016-08-06T11:52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- </w:delText>
                </w:r>
              </w:del>
              <w:del w:id="668" w:author="Registered User" w:date="2016-08-06T11:50:00Z">
                <w:r w:rsidRPr="00FF3AB9" w:rsidDel="00280530">
                  <w:rPr>
                    <w:color w:val="BFBFBF"/>
                    <w:sz w:val="24"/>
                    <w:szCs w:val="22"/>
                    <w:rPrChange w:id="669" w:author="Registered User" w:date="2016-08-06T11:52:00Z">
                      <w:rPr>
                        <w:color w:val="000000"/>
                        <w:sz w:val="24"/>
                        <w:szCs w:val="22"/>
                      </w:rPr>
                    </w:rPrChange>
                  </w:rPr>
                  <w:delText>essence</w:delText>
                </w:r>
              </w:del>
              <w:del w:id="670" w:author="Registered User" w:date="2016-08-06T13:58:00Z">
                <w:r w:rsidRPr="00FF3AB9" w:rsidDel="004E2D20">
                  <w:rPr>
                    <w:color w:val="BFBFBF"/>
                    <w:sz w:val="24"/>
                    <w:szCs w:val="22"/>
                    <w:rPrChange w:id="671" w:author="Registered User" w:date="2016-08-06T11:52:00Z">
                      <w:rPr>
                        <w:color w:val="000000"/>
                        <w:sz w:val="24"/>
                        <w:szCs w:val="22"/>
                      </w:rPr>
                    </w:rPrChange>
                  </w:rPr>
                  <w:delText xml:space="preserve"> </w:delText>
                </w:r>
                <w:r w:rsidRPr="00FF3AB9" w:rsidDel="004E2D20">
                  <w:rPr>
                    <w:rFonts w:hint="eastAsia"/>
                    <w:color w:val="BFBFBF"/>
                    <w:sz w:val="24"/>
                    <w:szCs w:val="22"/>
                    <w:rPrChange w:id="672" w:author="Registered User" w:date="2016-08-06T11:52:00Z">
                      <w:rPr>
                        <w:rFonts w:hint="eastAsia"/>
                        <w:color w:val="000000"/>
                        <w:sz w:val="24"/>
                        <w:szCs w:val="22"/>
                      </w:rPr>
                    </w:rPrChange>
                  </w:rPr>
                  <w:delText>사용 소감 등</w:delText>
                </w:r>
              </w:del>
            </w:ins>
          </w:p>
        </w:tc>
      </w:tr>
    </w:tbl>
    <w:p w:rsidR="00083BB8" w:rsidRDefault="000A4AA3" w:rsidP="00BD7B8A">
      <w:pPr>
        <w:rPr>
          <w:ins w:id="673" w:author="윤영석" w:date="2016-08-25T09:58:00Z"/>
          <w:sz w:val="24"/>
        </w:rPr>
      </w:pPr>
      <w:r w:rsidRPr="00280530">
        <w:rPr>
          <w:rFonts w:hint="eastAsia"/>
          <w:sz w:val="24"/>
          <w:rPrChange w:id="674" w:author="Registered User" w:date="2016-08-06T11:51:00Z">
            <w:rPr>
              <w:rFonts w:hint="eastAsia"/>
            </w:rPr>
          </w:rPrChange>
        </w:rPr>
        <w:t xml:space="preserve">※ </w:t>
      </w:r>
      <w:r w:rsidR="000F757B" w:rsidRPr="00280530">
        <w:rPr>
          <w:rFonts w:hint="eastAsia"/>
          <w:sz w:val="24"/>
          <w:rPrChange w:id="675" w:author="Registered User" w:date="2016-08-06T11:51:00Z">
            <w:rPr>
              <w:rFonts w:hint="eastAsia"/>
            </w:rPr>
          </w:rPrChange>
        </w:rPr>
        <w:t>유첨</w:t>
      </w:r>
      <w:r w:rsidR="00852E44" w:rsidRPr="00280530">
        <w:rPr>
          <w:rFonts w:hint="eastAsia"/>
          <w:sz w:val="24"/>
          <w:rPrChange w:id="676" w:author="Registered User" w:date="2016-08-06T11:51:00Z">
            <w:rPr>
              <w:rFonts w:hint="eastAsia"/>
            </w:rPr>
          </w:rPrChange>
        </w:rPr>
        <w:t>2</w:t>
      </w:r>
      <w:r w:rsidRPr="00280530">
        <w:rPr>
          <w:rFonts w:hint="eastAsia"/>
          <w:sz w:val="24"/>
          <w:rPrChange w:id="677" w:author="Registered User" w:date="2016-08-06T11:51:00Z">
            <w:rPr>
              <w:rFonts w:hint="eastAsia"/>
            </w:rPr>
          </w:rPrChange>
        </w:rPr>
        <w:t xml:space="preserve"> : </w:t>
      </w:r>
      <w:r w:rsidR="002C331C" w:rsidRPr="00280530">
        <w:rPr>
          <w:rFonts w:hint="eastAsia"/>
          <w:sz w:val="24"/>
          <w:rPrChange w:id="678" w:author="Registered User" w:date="2016-08-06T11:51:00Z">
            <w:rPr>
              <w:rFonts w:hint="eastAsia"/>
            </w:rPr>
          </w:rPrChange>
        </w:rPr>
        <w:t>Source code</w:t>
      </w:r>
      <w:r w:rsidR="00852E44" w:rsidRPr="00280530">
        <w:rPr>
          <w:rFonts w:hint="eastAsia"/>
          <w:sz w:val="24"/>
          <w:rPrChange w:id="679" w:author="Registered User" w:date="2016-08-06T11:51:00Z">
            <w:rPr>
              <w:rFonts w:hint="eastAsia"/>
            </w:rPr>
          </w:rPrChange>
        </w:rPr>
        <w:t xml:space="preserve"> 및</w:t>
      </w:r>
      <w:r w:rsidRPr="00280530">
        <w:rPr>
          <w:rFonts w:hint="eastAsia"/>
          <w:sz w:val="24"/>
          <w:rPrChange w:id="680" w:author="Registered User" w:date="2016-08-06T11:51:00Z">
            <w:rPr>
              <w:rFonts w:hint="eastAsia"/>
            </w:rPr>
          </w:rPrChange>
        </w:rPr>
        <w:t xml:space="preserve"> DB </w:t>
      </w:r>
      <w:r w:rsidRPr="00280530">
        <w:rPr>
          <w:sz w:val="24"/>
          <w:rPrChange w:id="681" w:author="Registered User" w:date="2016-08-06T11:51:00Z">
            <w:rPr/>
          </w:rPrChange>
        </w:rPr>
        <w:t>schema</w:t>
      </w:r>
      <w:ins w:id="682" w:author="YoungSan Kim" w:date="2016-06-29T21:56:00Z">
        <w:r w:rsidR="007B66F2" w:rsidRPr="00280530">
          <w:rPr>
            <w:rFonts w:hint="eastAsia"/>
            <w:sz w:val="24"/>
            <w:rPrChange w:id="683" w:author="Registered User" w:date="2016-08-06T11:51:00Z">
              <w:rPr>
                <w:rFonts w:hint="eastAsia"/>
              </w:rPr>
            </w:rPrChange>
          </w:rPr>
          <w:t>를 포함한 개발 산출물</w:t>
        </w:r>
      </w:ins>
      <w:ins w:id="684" w:author="Registered User" w:date="2016-08-06T11:51:00Z">
        <w:r w:rsidR="00280530" w:rsidRPr="00280530">
          <w:rPr>
            <w:rFonts w:hint="eastAsia"/>
            <w:sz w:val="24"/>
            <w:rPrChange w:id="685" w:author="Registered User" w:date="2016-08-06T11:51:00Z">
              <w:rPr>
                <w:rFonts w:hint="eastAsia"/>
              </w:rPr>
            </w:rPrChange>
          </w:rPr>
          <w:t>은</w:t>
        </w:r>
      </w:ins>
      <w:ins w:id="686" w:author="YoungSan Kim" w:date="2016-06-29T21:56:00Z">
        <w:del w:id="687" w:author="Registered User" w:date="2016-08-06T11:51:00Z">
          <w:r w:rsidR="007B66F2" w:rsidRPr="00280530" w:rsidDel="00280530">
            <w:rPr>
              <w:rFonts w:hint="eastAsia"/>
              <w:sz w:val="24"/>
              <w:rPrChange w:id="688" w:author="Registered User" w:date="2016-08-06T11:51:00Z">
                <w:rPr>
                  <w:rFonts w:hint="eastAsia"/>
                </w:rPr>
              </w:rPrChange>
            </w:rPr>
            <w:delText>은</w:delText>
          </w:r>
        </w:del>
      </w:ins>
      <w:ins w:id="689" w:author="YoungSan Kim" w:date="2016-06-29T21:55:00Z">
        <w:del w:id="690" w:author="Registered User" w:date="2016-08-06T11:51:00Z">
          <w:r w:rsidR="007B66F2" w:rsidRPr="00280530" w:rsidDel="00280530">
            <w:rPr>
              <w:rFonts w:hint="eastAsia"/>
              <w:sz w:val="24"/>
              <w:rPrChange w:id="691" w:author="Registered User" w:date="2016-08-06T11:51:00Z">
                <w:rPr>
                  <w:rFonts w:hint="eastAsia"/>
                </w:rPr>
              </w:rPrChange>
            </w:rPr>
            <w:delText xml:space="preserve"> </w:delText>
          </w:r>
        </w:del>
        <w:r w:rsidR="007B66F2" w:rsidRPr="00280530">
          <w:rPr>
            <w:sz w:val="24"/>
            <w:rPrChange w:id="692" w:author="Registered User" w:date="2016-08-06T11:51:00Z">
              <w:rPr/>
            </w:rPrChange>
          </w:rPr>
          <w:t>soft</w:t>
        </w:r>
      </w:ins>
      <w:ins w:id="693" w:author="YoungSan Kim" w:date="2016-06-29T21:56:00Z">
        <w:r w:rsidR="007B66F2" w:rsidRPr="00280530">
          <w:rPr>
            <w:sz w:val="24"/>
            <w:rPrChange w:id="694" w:author="Registered User" w:date="2016-08-06T11:51:00Z">
              <w:rPr/>
            </w:rPrChange>
          </w:rPr>
          <w:t>copy</w:t>
        </w:r>
        <w:r w:rsidR="007B66F2" w:rsidRPr="00280530">
          <w:rPr>
            <w:rFonts w:hint="eastAsia"/>
            <w:sz w:val="24"/>
            <w:rPrChange w:id="695" w:author="Registered User" w:date="2016-08-06T11:51:00Z">
              <w:rPr>
                <w:rFonts w:hint="eastAsia"/>
              </w:rPr>
            </w:rPrChange>
          </w:rPr>
          <w:t xml:space="preserve">로 </w:t>
        </w:r>
      </w:ins>
    </w:p>
    <w:p w:rsidR="00616B00" w:rsidRPr="00BD7B8A" w:rsidRDefault="007B66F2" w:rsidP="00083BB8">
      <w:pPr>
        <w:ind w:firstLineChars="500" w:firstLine="1200"/>
        <w:rPr>
          <w:rFonts w:hint="eastAsia"/>
          <w:sz w:val="24"/>
        </w:rPr>
        <w:pPrChange w:id="696" w:author="윤영석" w:date="2016-08-25T09:59:00Z">
          <w:pPr/>
        </w:pPrChange>
      </w:pPr>
      <w:ins w:id="697" w:author="YoungSan Kim" w:date="2016-06-29T21:56:00Z">
        <w:r w:rsidRPr="00280530">
          <w:rPr>
            <w:rFonts w:hint="eastAsia"/>
            <w:sz w:val="24"/>
            <w:rPrChange w:id="698" w:author="Registered User" w:date="2016-08-06T11:51:00Z">
              <w:rPr>
                <w:rFonts w:hint="eastAsia"/>
              </w:rPr>
            </w:rPrChange>
          </w:rPr>
          <w:t>제출 바랍니다.</w:t>
        </w:r>
      </w:ins>
      <w:del w:id="699" w:author="YoungSan Kim" w:date="2016-06-29T21:55:00Z">
        <w:r w:rsidR="000A4AA3" w:rsidRPr="00280530" w:rsidDel="007B66F2">
          <w:rPr>
            <w:sz w:val="24"/>
            <w:rPrChange w:id="700" w:author="Registered User" w:date="2016-08-06T11:51:00Z">
              <w:rPr/>
            </w:rPrChange>
          </w:rPr>
          <w:delText xml:space="preserve">를 </w:delText>
        </w:r>
        <w:r w:rsidR="000A4AA3" w:rsidRPr="00280530" w:rsidDel="007B66F2">
          <w:rPr>
            <w:rFonts w:hint="eastAsia"/>
            <w:sz w:val="24"/>
            <w:rPrChange w:id="701" w:author="Registered User" w:date="2016-08-06T11:51:00Z">
              <w:rPr>
                <w:rFonts w:hint="eastAsia"/>
              </w:rPr>
            </w:rPrChange>
          </w:rPr>
          <w:delText>첨부하기 바랍니다.</w:delText>
        </w:r>
      </w:del>
    </w:p>
    <w:sectPr w:rsidR="00616B00" w:rsidRPr="00BD7B8A" w:rsidSect="00AF2BFA">
      <w:pgSz w:w="11906" w:h="16838"/>
      <w:pgMar w:top="1418" w:right="1191" w:bottom="1418" w:left="1247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73A" w:rsidRDefault="00E0273A">
      <w:r>
        <w:separator/>
      </w:r>
    </w:p>
  </w:endnote>
  <w:endnote w:type="continuationSeparator" w:id="0">
    <w:p w:rsidR="00E0273A" w:rsidRDefault="00E0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B00" w:rsidRDefault="00616B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16B00" w:rsidRDefault="00616B0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42C" w:rsidRDefault="006D442C" w:rsidP="006D442C">
    <w:pPr>
      <w:pStyle w:val="a4"/>
      <w:jc w:val="center"/>
    </w:pPr>
    <w:r>
      <w:t>-</w:t>
    </w:r>
    <w:r>
      <w:fldChar w:fldCharType="begin"/>
    </w:r>
    <w:r>
      <w:instrText>PAGE   \* MERGEFORMAT</w:instrText>
    </w:r>
    <w:r>
      <w:fldChar w:fldCharType="separate"/>
    </w:r>
    <w:r w:rsidR="00960D72" w:rsidRPr="00960D72">
      <w:rPr>
        <w:noProof/>
        <w:lang w:val="ko-KR"/>
      </w:rPr>
      <w:t>4</w:t>
    </w:r>
    <w:r>
      <w:fldChar w:fldCharType="end"/>
    </w:r>
    <w:r>
      <w:t>-</w:t>
    </w:r>
  </w:p>
  <w:p w:rsidR="006D442C" w:rsidRDefault="006D442C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42C" w:rsidRDefault="006D442C" w:rsidP="006D442C">
    <w:pPr>
      <w:pStyle w:val="a4"/>
      <w:jc w:val="center"/>
    </w:pPr>
    <w:r>
      <w:t>-</w:t>
    </w:r>
    <w:r>
      <w:fldChar w:fldCharType="begin"/>
    </w:r>
    <w:r>
      <w:instrText>PAGE   \* MERGEFORMAT</w:instrText>
    </w:r>
    <w:r>
      <w:fldChar w:fldCharType="separate"/>
    </w:r>
    <w:r w:rsidR="00960D72" w:rsidRPr="00960D72">
      <w:rPr>
        <w:noProof/>
        <w:lang w:val="ko-KR"/>
      </w:rPr>
      <w:t>2</w:t>
    </w:r>
    <w:r>
      <w:fldChar w:fldCharType="end"/>
    </w:r>
    <w:r>
      <w:t>-</w:t>
    </w:r>
  </w:p>
  <w:p w:rsidR="006D442C" w:rsidRDefault="006D442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73A" w:rsidRDefault="00E0273A">
      <w:r>
        <w:separator/>
      </w:r>
    </w:p>
  </w:footnote>
  <w:footnote w:type="continuationSeparator" w:id="0">
    <w:p w:rsidR="00E0273A" w:rsidRDefault="00E02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83C3B"/>
    <w:multiLevelType w:val="hybridMultilevel"/>
    <w:tmpl w:val="C8CCBE30"/>
    <w:lvl w:ilvl="0" w:tplc="24B497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5C41D2"/>
    <w:multiLevelType w:val="hybridMultilevel"/>
    <w:tmpl w:val="C6EE2916"/>
    <w:lvl w:ilvl="0" w:tplc="224C13B2">
      <w:start w:val="1"/>
      <w:numFmt w:val="bullet"/>
      <w:lvlText w:val="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0"/>
        </w:tabs>
        <w:ind w:left="4300" w:hanging="400"/>
      </w:pPr>
      <w:rPr>
        <w:rFonts w:ascii="Wingdings" w:hAnsi="Wingdings" w:hint="default"/>
      </w:rPr>
    </w:lvl>
  </w:abstractNum>
  <w:abstractNum w:abstractNumId="2" w15:restartNumberingAfterBreak="0">
    <w:nsid w:val="4E2D5A66"/>
    <w:multiLevelType w:val="hybridMultilevel"/>
    <w:tmpl w:val="393E70B4"/>
    <w:lvl w:ilvl="0" w:tplc="8F14865E">
      <w:start w:val="2"/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940799"/>
    <w:multiLevelType w:val="hybridMultilevel"/>
    <w:tmpl w:val="872C2FD2"/>
    <w:lvl w:ilvl="0" w:tplc="D9A0812A">
      <w:start w:val="3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60"/>
        </w:tabs>
        <w:ind w:left="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60"/>
        </w:tabs>
        <w:ind w:left="2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60"/>
        </w:tabs>
        <w:ind w:left="2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60"/>
        </w:tabs>
        <w:ind w:left="2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60"/>
        </w:tabs>
        <w:ind w:left="3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60"/>
        </w:tabs>
        <w:ind w:left="3660" w:hanging="400"/>
      </w:pPr>
      <w:rPr>
        <w:rFonts w:ascii="Wingdings" w:hAnsi="Wingdings" w:hint="default"/>
      </w:rPr>
    </w:lvl>
  </w:abstractNum>
  <w:abstractNum w:abstractNumId="4" w15:restartNumberingAfterBreak="0">
    <w:nsid w:val="67E15E82"/>
    <w:multiLevelType w:val="hybridMultilevel"/>
    <w:tmpl w:val="C3A41688"/>
    <w:lvl w:ilvl="0" w:tplc="AC1E8062">
      <w:start w:val="1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8" w:hanging="400"/>
      </w:pPr>
    </w:lvl>
    <w:lvl w:ilvl="2" w:tplc="0409001B" w:tentative="1">
      <w:start w:val="1"/>
      <w:numFmt w:val="lowerRoman"/>
      <w:lvlText w:val="%3."/>
      <w:lvlJc w:val="right"/>
      <w:pPr>
        <w:ind w:left="1568" w:hanging="400"/>
      </w:pPr>
    </w:lvl>
    <w:lvl w:ilvl="3" w:tplc="0409000F" w:tentative="1">
      <w:start w:val="1"/>
      <w:numFmt w:val="decimal"/>
      <w:lvlText w:val="%4."/>
      <w:lvlJc w:val="left"/>
      <w:pPr>
        <w:ind w:left="1968" w:hanging="400"/>
      </w:pPr>
    </w:lvl>
    <w:lvl w:ilvl="4" w:tplc="04090019" w:tentative="1">
      <w:start w:val="1"/>
      <w:numFmt w:val="upperLetter"/>
      <w:lvlText w:val="%5."/>
      <w:lvlJc w:val="left"/>
      <w:pPr>
        <w:ind w:left="2368" w:hanging="400"/>
      </w:pPr>
    </w:lvl>
    <w:lvl w:ilvl="5" w:tplc="0409001B" w:tentative="1">
      <w:start w:val="1"/>
      <w:numFmt w:val="lowerRoman"/>
      <w:lvlText w:val="%6."/>
      <w:lvlJc w:val="right"/>
      <w:pPr>
        <w:ind w:left="2768" w:hanging="400"/>
      </w:pPr>
    </w:lvl>
    <w:lvl w:ilvl="6" w:tplc="0409000F" w:tentative="1">
      <w:start w:val="1"/>
      <w:numFmt w:val="decimal"/>
      <w:lvlText w:val="%7."/>
      <w:lvlJc w:val="left"/>
      <w:pPr>
        <w:ind w:left="3168" w:hanging="400"/>
      </w:pPr>
    </w:lvl>
    <w:lvl w:ilvl="7" w:tplc="04090019" w:tentative="1">
      <w:start w:val="1"/>
      <w:numFmt w:val="upperLetter"/>
      <w:lvlText w:val="%8."/>
      <w:lvlJc w:val="left"/>
      <w:pPr>
        <w:ind w:left="3568" w:hanging="400"/>
      </w:pPr>
    </w:lvl>
    <w:lvl w:ilvl="8" w:tplc="0409001B" w:tentative="1">
      <w:start w:val="1"/>
      <w:numFmt w:val="lowerRoman"/>
      <w:lvlText w:val="%9."/>
      <w:lvlJc w:val="right"/>
      <w:pPr>
        <w:ind w:left="3968" w:hanging="400"/>
      </w:pPr>
    </w:lvl>
  </w:abstractNum>
  <w:abstractNum w:abstractNumId="5" w15:restartNumberingAfterBreak="0">
    <w:nsid w:val="7CA81784"/>
    <w:multiLevelType w:val="hybridMultilevel"/>
    <w:tmpl w:val="936E7C96"/>
    <w:lvl w:ilvl="0" w:tplc="4022D750">
      <w:start w:val="5"/>
      <w:numFmt w:val="bullet"/>
      <w:lvlText w:val="-"/>
      <w:lvlJc w:val="left"/>
      <w:pPr>
        <w:ind w:left="80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revisionView w:markup="0" w:comments="0" w:insDel="0" w:formatting="0" w:inkAnnotations="0"/>
  <w:trackRevision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586"/>
    <w:rsid w:val="00012547"/>
    <w:rsid w:val="000331DD"/>
    <w:rsid w:val="000461E5"/>
    <w:rsid w:val="00063377"/>
    <w:rsid w:val="0008039B"/>
    <w:rsid w:val="00083BB8"/>
    <w:rsid w:val="00085C41"/>
    <w:rsid w:val="000861D4"/>
    <w:rsid w:val="00095411"/>
    <w:rsid w:val="00096E4A"/>
    <w:rsid w:val="000A4AA3"/>
    <w:rsid w:val="000C178D"/>
    <w:rsid w:val="000C5376"/>
    <w:rsid w:val="000D04AE"/>
    <w:rsid w:val="000D07EA"/>
    <w:rsid w:val="000D4A58"/>
    <w:rsid w:val="000F376F"/>
    <w:rsid w:val="000F6D2F"/>
    <w:rsid w:val="000F757B"/>
    <w:rsid w:val="001101F1"/>
    <w:rsid w:val="00116FC3"/>
    <w:rsid w:val="001219AD"/>
    <w:rsid w:val="00126013"/>
    <w:rsid w:val="001427B4"/>
    <w:rsid w:val="001442A5"/>
    <w:rsid w:val="0016040D"/>
    <w:rsid w:val="00161DC1"/>
    <w:rsid w:val="001952A0"/>
    <w:rsid w:val="001B62CF"/>
    <w:rsid w:val="001B6C4F"/>
    <w:rsid w:val="001C2811"/>
    <w:rsid w:val="001C5EB4"/>
    <w:rsid w:val="001E472D"/>
    <w:rsid w:val="001F718E"/>
    <w:rsid w:val="00201924"/>
    <w:rsid w:val="002103DC"/>
    <w:rsid w:val="0021635D"/>
    <w:rsid w:val="00231663"/>
    <w:rsid w:val="00253C2B"/>
    <w:rsid w:val="00257C2C"/>
    <w:rsid w:val="002725CB"/>
    <w:rsid w:val="00280530"/>
    <w:rsid w:val="002A60CC"/>
    <w:rsid w:val="002C05EA"/>
    <w:rsid w:val="002C331C"/>
    <w:rsid w:val="002C5556"/>
    <w:rsid w:val="002C6894"/>
    <w:rsid w:val="00342574"/>
    <w:rsid w:val="003450C4"/>
    <w:rsid w:val="00354830"/>
    <w:rsid w:val="003630C4"/>
    <w:rsid w:val="00363728"/>
    <w:rsid w:val="00367C32"/>
    <w:rsid w:val="00377572"/>
    <w:rsid w:val="003905F5"/>
    <w:rsid w:val="003F460C"/>
    <w:rsid w:val="00400B7C"/>
    <w:rsid w:val="004056E5"/>
    <w:rsid w:val="0041166A"/>
    <w:rsid w:val="004204EB"/>
    <w:rsid w:val="00442A28"/>
    <w:rsid w:val="004573C8"/>
    <w:rsid w:val="00466F86"/>
    <w:rsid w:val="004752F8"/>
    <w:rsid w:val="00475A0D"/>
    <w:rsid w:val="00477BEA"/>
    <w:rsid w:val="0048557E"/>
    <w:rsid w:val="00486A2B"/>
    <w:rsid w:val="004944C3"/>
    <w:rsid w:val="00497E2C"/>
    <w:rsid w:val="004B13D3"/>
    <w:rsid w:val="004B6DCA"/>
    <w:rsid w:val="004D520E"/>
    <w:rsid w:val="004E2D20"/>
    <w:rsid w:val="004F2490"/>
    <w:rsid w:val="0051355E"/>
    <w:rsid w:val="00520C26"/>
    <w:rsid w:val="00556388"/>
    <w:rsid w:val="0056453A"/>
    <w:rsid w:val="00581F86"/>
    <w:rsid w:val="0059059A"/>
    <w:rsid w:val="005A6EE3"/>
    <w:rsid w:val="005A7036"/>
    <w:rsid w:val="005C7D17"/>
    <w:rsid w:val="005D41B1"/>
    <w:rsid w:val="005F13E1"/>
    <w:rsid w:val="00614E59"/>
    <w:rsid w:val="00616B00"/>
    <w:rsid w:val="006318E0"/>
    <w:rsid w:val="00681B1E"/>
    <w:rsid w:val="006A2CDE"/>
    <w:rsid w:val="006A514B"/>
    <w:rsid w:val="006A6C33"/>
    <w:rsid w:val="006D442C"/>
    <w:rsid w:val="006E3889"/>
    <w:rsid w:val="006E6A95"/>
    <w:rsid w:val="006F5893"/>
    <w:rsid w:val="00731CEB"/>
    <w:rsid w:val="007325D3"/>
    <w:rsid w:val="007363DB"/>
    <w:rsid w:val="00741B1C"/>
    <w:rsid w:val="00747779"/>
    <w:rsid w:val="007539A5"/>
    <w:rsid w:val="007759C4"/>
    <w:rsid w:val="0078079D"/>
    <w:rsid w:val="007809D8"/>
    <w:rsid w:val="00797C81"/>
    <w:rsid w:val="007A3F07"/>
    <w:rsid w:val="007B4815"/>
    <w:rsid w:val="007B66F2"/>
    <w:rsid w:val="007C7425"/>
    <w:rsid w:val="007D571A"/>
    <w:rsid w:val="007E3957"/>
    <w:rsid w:val="007F4A52"/>
    <w:rsid w:val="0081602D"/>
    <w:rsid w:val="0082168B"/>
    <w:rsid w:val="008220CA"/>
    <w:rsid w:val="00833328"/>
    <w:rsid w:val="008342E6"/>
    <w:rsid w:val="00834EA5"/>
    <w:rsid w:val="00843D24"/>
    <w:rsid w:val="008450B3"/>
    <w:rsid w:val="00847E41"/>
    <w:rsid w:val="00851869"/>
    <w:rsid w:val="00852E44"/>
    <w:rsid w:val="00853FBC"/>
    <w:rsid w:val="00864B0A"/>
    <w:rsid w:val="00881AD8"/>
    <w:rsid w:val="0088777A"/>
    <w:rsid w:val="0089237D"/>
    <w:rsid w:val="00896A9F"/>
    <w:rsid w:val="008C56AE"/>
    <w:rsid w:val="008D05C1"/>
    <w:rsid w:val="008F4586"/>
    <w:rsid w:val="00903125"/>
    <w:rsid w:val="00911479"/>
    <w:rsid w:val="0091612A"/>
    <w:rsid w:val="0093233E"/>
    <w:rsid w:val="00940F9E"/>
    <w:rsid w:val="009578F3"/>
    <w:rsid w:val="00960D72"/>
    <w:rsid w:val="009717A2"/>
    <w:rsid w:val="009A1F7D"/>
    <w:rsid w:val="009B13C1"/>
    <w:rsid w:val="009D455D"/>
    <w:rsid w:val="009D6C36"/>
    <w:rsid w:val="009E735B"/>
    <w:rsid w:val="00A14357"/>
    <w:rsid w:val="00A16E80"/>
    <w:rsid w:val="00A23093"/>
    <w:rsid w:val="00A24B07"/>
    <w:rsid w:val="00A370C0"/>
    <w:rsid w:val="00A421F4"/>
    <w:rsid w:val="00A458A5"/>
    <w:rsid w:val="00A47A8A"/>
    <w:rsid w:val="00A51E69"/>
    <w:rsid w:val="00A526CF"/>
    <w:rsid w:val="00A61781"/>
    <w:rsid w:val="00A71843"/>
    <w:rsid w:val="00A80552"/>
    <w:rsid w:val="00A81F10"/>
    <w:rsid w:val="00AA1CC1"/>
    <w:rsid w:val="00AD44D5"/>
    <w:rsid w:val="00AE4215"/>
    <w:rsid w:val="00AF2BFA"/>
    <w:rsid w:val="00B04120"/>
    <w:rsid w:val="00B0457C"/>
    <w:rsid w:val="00B22C53"/>
    <w:rsid w:val="00B37C06"/>
    <w:rsid w:val="00B445A5"/>
    <w:rsid w:val="00B8397E"/>
    <w:rsid w:val="00B84CA9"/>
    <w:rsid w:val="00B85837"/>
    <w:rsid w:val="00B94B17"/>
    <w:rsid w:val="00B96296"/>
    <w:rsid w:val="00BA3C57"/>
    <w:rsid w:val="00BB32CA"/>
    <w:rsid w:val="00BD7B8A"/>
    <w:rsid w:val="00BF0A60"/>
    <w:rsid w:val="00BF30B2"/>
    <w:rsid w:val="00C03C81"/>
    <w:rsid w:val="00C17EE7"/>
    <w:rsid w:val="00C767E0"/>
    <w:rsid w:val="00C76EEA"/>
    <w:rsid w:val="00C85234"/>
    <w:rsid w:val="00C91268"/>
    <w:rsid w:val="00CA2E04"/>
    <w:rsid w:val="00CB083C"/>
    <w:rsid w:val="00CB6880"/>
    <w:rsid w:val="00CC61C3"/>
    <w:rsid w:val="00CD5685"/>
    <w:rsid w:val="00CE371A"/>
    <w:rsid w:val="00CF2944"/>
    <w:rsid w:val="00D168E5"/>
    <w:rsid w:val="00D235BE"/>
    <w:rsid w:val="00D2620D"/>
    <w:rsid w:val="00D53C7E"/>
    <w:rsid w:val="00D56E95"/>
    <w:rsid w:val="00D86192"/>
    <w:rsid w:val="00DD4F9A"/>
    <w:rsid w:val="00DE01E3"/>
    <w:rsid w:val="00DF6A8C"/>
    <w:rsid w:val="00E0273A"/>
    <w:rsid w:val="00E311A6"/>
    <w:rsid w:val="00E52239"/>
    <w:rsid w:val="00E556A0"/>
    <w:rsid w:val="00E557A4"/>
    <w:rsid w:val="00E863A1"/>
    <w:rsid w:val="00EA16A6"/>
    <w:rsid w:val="00EC47B6"/>
    <w:rsid w:val="00ED574A"/>
    <w:rsid w:val="00ED7615"/>
    <w:rsid w:val="00F0128C"/>
    <w:rsid w:val="00F10E83"/>
    <w:rsid w:val="00F11FBA"/>
    <w:rsid w:val="00F43CC7"/>
    <w:rsid w:val="00F441FA"/>
    <w:rsid w:val="00F53976"/>
    <w:rsid w:val="00F658E2"/>
    <w:rsid w:val="00F72985"/>
    <w:rsid w:val="00FB5765"/>
    <w:rsid w:val="00FC713D"/>
    <w:rsid w:val="00FE5D7E"/>
    <w:rsid w:val="00FF2C71"/>
    <w:rsid w:val="00FF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8"/>
      </o:rules>
    </o:shapelayout>
  </w:shapeDefaults>
  <w:decimalSymbol w:val="."/>
  <w:listSeparator w:val=","/>
  <w15:chartTrackingRefBased/>
  <w15:docId w15:val="{BFA54747-41DF-455A-8289-0E66FDE1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A8C"/>
    <w:pPr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pPr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paragraph" w:styleId="a4">
    <w:name w:val="footer"/>
    <w:basedOn w:val="a"/>
    <w:link w:val="Char"/>
    <w:uiPriority w:val="9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styleId="a5">
    <w:name w:val="page number"/>
    <w:basedOn w:val="a0"/>
    <w:semiHidden/>
  </w:style>
  <w:style w:type="paragraph" w:styleId="a6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paragraph" w:styleId="a7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8">
    <w:name w:val="Hyperlink"/>
    <w:semiHidden/>
    <w:rPr>
      <w:color w:val="0000FF"/>
      <w:u w:val="single"/>
    </w:rPr>
  </w:style>
  <w:style w:type="character" w:styleId="a9">
    <w:name w:val="FollowedHyperlink"/>
    <w:semiHidden/>
    <w:rPr>
      <w:color w:val="800080"/>
      <w:u w:val="single"/>
    </w:rPr>
  </w:style>
  <w:style w:type="table" w:styleId="aa">
    <w:name w:val="Table Grid"/>
    <w:basedOn w:val="a1"/>
    <w:uiPriority w:val="59"/>
    <w:rsid w:val="00161D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Balloon Text"/>
    <w:basedOn w:val="a"/>
    <w:link w:val="Char0"/>
    <w:uiPriority w:val="99"/>
    <w:semiHidden/>
    <w:unhideWhenUsed/>
    <w:rsid w:val="00342574"/>
    <w:rPr>
      <w:rFonts w:ascii="맑은 고딕" w:eastAsia="맑은 고딕" w:hAnsi="맑은 고딕"/>
      <w:sz w:val="18"/>
      <w:szCs w:val="18"/>
      <w:lang w:val="x-none" w:eastAsia="x-none"/>
    </w:rPr>
  </w:style>
  <w:style w:type="character" w:customStyle="1" w:styleId="Char0">
    <w:name w:val="풍선 도움말 텍스트 Char"/>
    <w:link w:val="ab"/>
    <w:uiPriority w:val="99"/>
    <w:semiHidden/>
    <w:rsid w:val="00342574"/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Char">
    <w:name w:val="바닥글 Char"/>
    <w:link w:val="a4"/>
    <w:uiPriority w:val="99"/>
    <w:rsid w:val="006D442C"/>
    <w:rPr>
      <w:rFonts w:ascii="바탕"/>
      <w:kern w:val="2"/>
      <w:szCs w:val="24"/>
    </w:rPr>
  </w:style>
  <w:style w:type="character" w:styleId="ac">
    <w:name w:val="annotation reference"/>
    <w:uiPriority w:val="99"/>
    <w:semiHidden/>
    <w:unhideWhenUsed/>
    <w:rsid w:val="00614E59"/>
    <w:rPr>
      <w:sz w:val="18"/>
      <w:szCs w:val="18"/>
    </w:rPr>
  </w:style>
  <w:style w:type="paragraph" w:styleId="ad">
    <w:name w:val="annotation text"/>
    <w:basedOn w:val="a"/>
    <w:link w:val="Char1"/>
    <w:uiPriority w:val="99"/>
    <w:semiHidden/>
    <w:unhideWhenUsed/>
    <w:rsid w:val="00614E59"/>
    <w:pPr>
      <w:jc w:val="left"/>
    </w:pPr>
  </w:style>
  <w:style w:type="character" w:customStyle="1" w:styleId="Char1">
    <w:name w:val="메모 텍스트 Char"/>
    <w:link w:val="ad"/>
    <w:uiPriority w:val="99"/>
    <w:semiHidden/>
    <w:rsid w:val="00614E59"/>
    <w:rPr>
      <w:rFonts w:ascii="바탕"/>
      <w:kern w:val="2"/>
      <w:szCs w:val="24"/>
    </w:rPr>
  </w:style>
  <w:style w:type="paragraph" w:styleId="ae">
    <w:name w:val="annotation subject"/>
    <w:basedOn w:val="ad"/>
    <w:next w:val="ad"/>
    <w:link w:val="Char2"/>
    <w:uiPriority w:val="99"/>
    <w:semiHidden/>
    <w:unhideWhenUsed/>
    <w:rsid w:val="00614E59"/>
    <w:rPr>
      <w:b/>
      <w:bCs/>
    </w:rPr>
  </w:style>
  <w:style w:type="character" w:customStyle="1" w:styleId="Char2">
    <w:name w:val="메모 주제 Char"/>
    <w:link w:val="ae"/>
    <w:uiPriority w:val="99"/>
    <w:semiHidden/>
    <w:rsid w:val="00614E59"/>
    <w:rPr>
      <w:rFonts w:ascii="바탕"/>
      <w:b/>
      <w:bCs/>
      <w:kern w:val="2"/>
      <w:szCs w:val="24"/>
    </w:rPr>
  </w:style>
  <w:style w:type="paragraph" w:customStyle="1" w:styleId="af">
    <w:name w:val="바탕글"/>
    <w:basedOn w:val="a"/>
    <w:rsid w:val="0048557E"/>
    <w:pPr>
      <w:snapToGrid w:val="0"/>
      <w:spacing w:line="384" w:lineRule="auto"/>
    </w:pPr>
    <w:rPr>
      <w:rFonts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A4FDC-CAC0-489D-BFCB-7BFC27132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354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"컴포넌트로 한국 소프트웨어 산업의 새로운 미래를 여는 KCSC"</vt:lpstr>
    </vt:vector>
  </TitlesOfParts>
  <Company>KCSC</Company>
  <LinksUpToDate>false</LinksUpToDate>
  <CharactersWithSpaces>2851</CharactersWithSpaces>
  <SharedDoc>false</SharedDoc>
  <HLinks>
    <vt:vector size="6" baseType="variant">
      <vt:variant>
        <vt:i4>6356992</vt:i4>
      </vt:variant>
      <vt:variant>
        <vt:i4>0</vt:i4>
      </vt:variant>
      <vt:variant>
        <vt:i4>0</vt:i4>
      </vt:variant>
      <vt:variant>
        <vt:i4>5</vt:i4>
      </vt:variant>
      <vt:variant>
        <vt:lpwstr>mailto:ysyoon@kosta.or.kr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"컴포넌트로 한국 소프트웨어 산업의 새로운 미래를 여는 KCSC"</dc:title>
  <dc:subject/>
  <dc:creator>김시원</dc:creator>
  <cp:keywords/>
  <cp:lastModifiedBy>이대원</cp:lastModifiedBy>
  <cp:revision>2</cp:revision>
  <cp:lastPrinted>2016-08-18T07:52:00Z</cp:lastPrinted>
  <dcterms:created xsi:type="dcterms:W3CDTF">2016-12-16T09:58:00Z</dcterms:created>
  <dcterms:modified xsi:type="dcterms:W3CDTF">2016-12-16T09:58:00Z</dcterms:modified>
</cp:coreProperties>
</file>